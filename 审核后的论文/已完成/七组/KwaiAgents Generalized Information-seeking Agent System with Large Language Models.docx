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bidi w:val="0"/>
        <w:ind w:firstLine="420" w:firstLineChars="0"/>
        <w:jc w:val="center"/>
        <w:rPr>
          <w:rFonts w:hint="eastAsia" w:ascii="Times New Roman" w:hAnsi="Times New Roman" w:cs="Times New Roman"/>
          <w:b/>
          <w:bCs/>
          <w:sz w:val="30"/>
          <w:szCs w:val="30"/>
          <w:lang w:val="en-US" w:eastAsia="zh-CN"/>
        </w:rPr>
      </w:pPr>
      <w:r>
        <w:rPr>
          <w:rFonts w:hint="eastAsia" w:ascii="Times New Roman" w:hAnsi="Times New Roman" w:cs="Times New Roman"/>
          <w:b/>
          <w:bCs/>
          <w:sz w:val="32"/>
          <w:szCs w:val="32"/>
          <w:lang w:val="en-US" w:eastAsia="zh-CN"/>
        </w:rPr>
        <w:t>KwaiAgents: Generalized Information-seeking Agent System with Large Language Models</w:t>
      </w:r>
    </w:p>
    <w:p>
      <w:pPr>
        <w:pStyle w:val="13"/>
        <w:jc w:val="center"/>
        <w:rPr>
          <w:rFonts w:hint="eastAsia"/>
          <w:sz w:val="32"/>
          <w:szCs w:val="32"/>
          <w:lang w:val="en-US" w:eastAsia="zh-CN"/>
        </w:rPr>
      </w:pPr>
      <w:ins w:id="0" w:author="Charon" w:date="2024-03-13T15:09:11Z">
        <w:r>
          <w:rPr>
            <w:rFonts w:hint="eastAsia"/>
            <w:sz w:val="32"/>
            <w:szCs w:val="32"/>
            <w:lang w:val="en-US" w:eastAsia="zh-CN"/>
          </w:rPr>
          <w:t>K</w:t>
        </w:r>
      </w:ins>
      <w:ins w:id="1" w:author="Charon" w:date="2024-03-13T15:09:12Z">
        <w:r>
          <w:rPr>
            <w:rFonts w:hint="eastAsia"/>
            <w:sz w:val="32"/>
            <w:szCs w:val="32"/>
            <w:lang w:val="en-US" w:eastAsia="zh-CN"/>
          </w:rPr>
          <w:t>wai</w:t>
        </w:r>
      </w:ins>
      <w:ins w:id="2" w:author="Charon" w:date="2024-03-13T15:09:13Z">
        <w:r>
          <w:rPr>
            <w:rFonts w:hint="eastAsia"/>
            <w:sz w:val="32"/>
            <w:szCs w:val="32"/>
            <w:lang w:val="en-US" w:eastAsia="zh-CN"/>
          </w:rPr>
          <w:t>A</w:t>
        </w:r>
      </w:ins>
      <w:ins w:id="3" w:author="Charon" w:date="2024-03-13T15:09:14Z">
        <w:r>
          <w:rPr>
            <w:rFonts w:hint="eastAsia"/>
            <w:sz w:val="32"/>
            <w:szCs w:val="32"/>
            <w:lang w:val="en-US" w:eastAsia="zh-CN"/>
          </w:rPr>
          <w:t>gents</w:t>
        </w:r>
      </w:ins>
      <w:ins w:id="4" w:author="Charon" w:date="2024-03-13T15:09:20Z">
        <w:r>
          <w:rPr>
            <w:rFonts w:hint="eastAsia"/>
            <w:sz w:val="32"/>
            <w:szCs w:val="32"/>
            <w:lang w:val="en-US" w:eastAsia="zh-CN"/>
          </w:rPr>
          <w:t>:</w:t>
        </w:r>
      </w:ins>
      <w:ins w:id="5" w:author="Charon" w:date="2024-03-13T15:09:47Z">
        <w:r>
          <w:rPr>
            <w:rFonts w:hint="eastAsia"/>
            <w:sz w:val="32"/>
            <w:szCs w:val="32"/>
            <w:lang w:val="en-US" w:eastAsia="zh-CN"/>
          </w:rPr>
          <w:t xml:space="preserve"> </w:t>
        </w:r>
      </w:ins>
      <w:ins w:id="6" w:author="Charon" w:date="2024-03-13T15:09:09Z">
        <w:r>
          <w:rPr>
            <w:rFonts w:hint="eastAsia"/>
            <w:sz w:val="32"/>
            <w:szCs w:val="32"/>
            <w:lang w:val="en-US" w:eastAsia="zh-CN"/>
          </w:rPr>
          <w:t>基于</w:t>
        </w:r>
      </w:ins>
      <w:r>
        <w:rPr>
          <w:rFonts w:hint="eastAsia"/>
          <w:sz w:val="32"/>
          <w:szCs w:val="32"/>
          <w:lang w:val="en-US" w:eastAsia="zh-CN"/>
        </w:rPr>
        <w:t>大型语言模型的</w:t>
      </w:r>
      <w:ins w:id="7" w:author="Charon" w:date="2024-03-13T15:09:02Z">
        <w:r>
          <w:rPr>
            <w:rFonts w:hint="eastAsia"/>
            <w:sz w:val="32"/>
            <w:szCs w:val="32"/>
            <w:lang w:val="en-US" w:eastAsia="zh-CN"/>
          </w:rPr>
          <w:t>通用</w:t>
        </w:r>
      </w:ins>
      <w:r>
        <w:rPr>
          <w:rFonts w:hint="eastAsia"/>
          <w:sz w:val="32"/>
          <w:szCs w:val="32"/>
          <w:lang w:val="en-US" w:eastAsia="zh-CN"/>
        </w:rPr>
        <w:t>信息</w:t>
      </w:r>
      <w:ins w:id="8" w:author="Charon" w:date="2024-03-13T15:09:06Z">
        <w:r>
          <w:rPr>
            <w:rFonts w:hint="eastAsia"/>
            <w:sz w:val="32"/>
            <w:szCs w:val="32"/>
            <w:lang w:val="en-US" w:eastAsia="zh-CN"/>
          </w:rPr>
          <w:t>搜索</w:t>
        </w:r>
      </w:ins>
      <w:r>
        <w:rPr>
          <w:rFonts w:hint="eastAsia"/>
          <w:sz w:val="32"/>
          <w:szCs w:val="32"/>
          <w:lang w:val="en-US" w:eastAsia="zh-CN"/>
        </w:rPr>
        <w:t>代理系统</w:t>
      </w:r>
    </w:p>
    <w:p>
      <w:pPr>
        <w:pStyle w:val="13"/>
        <w:bidi w:val="0"/>
        <w:rPr>
          <w:rFonts w:hint="eastAsia"/>
          <w:lang w:val="en-US" w:eastAsia="zh-CN"/>
        </w:rPr>
      </w:pPr>
    </w:p>
    <w:p>
      <w:pPr>
        <w:pStyle w:val="13"/>
        <w:bidi w:val="0"/>
        <w:rPr>
          <w:rFonts w:hint="eastAsia"/>
          <w:b/>
          <w:bCs w:val="0"/>
          <w:lang w:val="en-US" w:eastAsia="zh-CN"/>
        </w:rPr>
      </w:pPr>
      <w:r>
        <w:rPr>
          <w:rFonts w:hint="eastAsia"/>
          <w:b/>
          <w:bCs w:val="0"/>
          <w:lang w:val="en-US" w:eastAsia="zh-CN"/>
        </w:rPr>
        <w:t>太长不看版：</w:t>
      </w:r>
    </w:p>
    <w:p>
      <w:pPr>
        <w:pStyle w:val="13"/>
        <w:bidi w:val="0"/>
        <w:ind w:firstLine="420" w:firstLineChars="0"/>
        <w:rPr>
          <w:rFonts w:hint="eastAsia"/>
        </w:rPr>
      </w:pPr>
      <w:r>
        <w:rPr>
          <w:rFonts w:hint="eastAsia"/>
          <w:lang w:val="en-US" w:eastAsia="zh-CN"/>
        </w:rPr>
        <w:t>在这篇论文中，介绍了</w:t>
      </w:r>
      <w:r>
        <w:rPr>
          <w:rFonts w:hint="default"/>
          <w:lang w:val="en-US" w:eastAsia="zh-CN"/>
        </w:rPr>
        <w:t>KwaiAgents</w:t>
      </w:r>
      <w:r>
        <w:rPr>
          <w:rFonts w:hint="eastAsia"/>
          <w:lang w:val="en-US" w:eastAsia="zh-CN"/>
        </w:rPr>
        <w:t>，它由三个核心组件组成：系统、llm和基准测试。KwaiAgents是一个基于大型语言模型（LLMs）的通用信息</w:t>
      </w:r>
      <w:ins w:id="9" w:author="Charon" w:date="2024-03-08T12:37:33Z">
        <w:r>
          <w:rPr>
            <w:rFonts w:hint="eastAsia"/>
            <w:lang w:val="en-US" w:eastAsia="zh-CN"/>
          </w:rPr>
          <w:t>搜索</w:t>
        </w:r>
      </w:ins>
      <w:r>
        <w:rPr>
          <w:rFonts w:hint="eastAsia"/>
          <w:lang w:val="en-US" w:eastAsia="zh-CN"/>
        </w:rPr>
        <w:t>代理系统。这个系统使用LLMs作为其认知核心，旨在理解和响应用户的需求，并从各种来源中检索和整理信息。</w:t>
      </w:r>
      <w:r>
        <w:rPr>
          <w:rFonts w:hint="default"/>
          <w:lang w:val="en-US" w:eastAsia="zh-CN"/>
        </w:rPr>
        <w:t>KAgentSys</w:t>
      </w:r>
      <w:r>
        <w:rPr>
          <w:rFonts w:hint="eastAsia"/>
          <w:lang w:val="en-US" w:eastAsia="zh-CN"/>
        </w:rPr>
        <w:t>代理系统采用了一种规划总结流程，利用大型语言模型</w:t>
      </w:r>
      <w:r>
        <w:rPr>
          <w:rFonts w:hint="default"/>
          <w:lang w:val="en-US" w:eastAsia="zh-CN"/>
        </w:rPr>
        <w:t>（LLMs）</w:t>
      </w:r>
      <w:r>
        <w:rPr>
          <w:rFonts w:hint="eastAsia"/>
          <w:lang w:val="en-US" w:eastAsia="zh-CN"/>
        </w:rPr>
        <w:t>作为核心认知单元、一个记忆库和一个混合时间感知搜索浏览工具包，以有效地完成用户查询。为了研究开放源码</w:t>
      </w:r>
      <w:ins w:id="10" w:author="Charon" w:date="2024-03-08T12:39:39Z">
        <w:r>
          <w:rPr>
            <w:rFonts w:hint="eastAsia"/>
            <w:lang w:val="en-US" w:eastAsia="zh-CN"/>
          </w:rPr>
          <w:t>、</w:t>
        </w:r>
      </w:ins>
      <w:r>
        <w:rPr>
          <w:rFonts w:hint="eastAsia"/>
          <w:lang w:val="en-US" w:eastAsia="zh-CN"/>
        </w:rPr>
        <w:t>较小规模的</w:t>
      </w:r>
      <w:r>
        <w:rPr>
          <w:rFonts w:hint="default"/>
          <w:lang w:val="en-US" w:eastAsia="zh-CN"/>
        </w:rPr>
        <w:t>LLMs</w:t>
      </w:r>
      <w:r>
        <w:rPr>
          <w:rFonts w:hint="eastAsia"/>
          <w:lang w:val="en-US" w:eastAsia="zh-CN"/>
        </w:rPr>
        <w:t>在展示代理能力（如规划、反思和工具利用）方面的潜力，作者提出了元代理调整</w:t>
      </w:r>
      <w:r>
        <w:rPr>
          <w:rFonts w:hint="default"/>
          <w:lang w:val="en-US" w:eastAsia="zh-CN"/>
        </w:rPr>
        <w:t>（MAT）</w:t>
      </w:r>
      <w:r>
        <w:rPr>
          <w:rFonts w:hint="eastAsia"/>
          <w:lang w:val="en-US" w:eastAsia="zh-CN"/>
        </w:rPr>
        <w:t>策略，并制作了一套名为</w:t>
      </w:r>
      <w:r>
        <w:rPr>
          <w:rFonts w:hint="default"/>
          <w:lang w:val="en-US" w:eastAsia="zh-CN"/>
        </w:rPr>
        <w:t>KAgentLMs</w:t>
      </w:r>
      <w:r>
        <w:rPr>
          <w:rFonts w:hint="eastAsia"/>
          <w:lang w:val="en-US" w:eastAsia="zh-CN"/>
        </w:rPr>
        <w:t>的</w:t>
      </w:r>
      <w:r>
        <w:rPr>
          <w:rFonts w:hint="default"/>
          <w:lang w:val="en-US" w:eastAsia="zh-CN"/>
        </w:rPr>
        <w:t>LLMs</w:t>
      </w:r>
      <w:r>
        <w:rPr>
          <w:rFonts w:hint="eastAsia"/>
          <w:lang w:val="en-US" w:eastAsia="zh-CN"/>
        </w:rPr>
        <w:t>。此外，作者还建立了一个全面的基准测试</w:t>
      </w:r>
      <w:r>
        <w:rPr>
          <w:rFonts w:hint="default"/>
          <w:lang w:val="en-US" w:eastAsia="zh-CN"/>
        </w:rPr>
        <w:t>KAgentBench</w:t>
      </w:r>
      <w:r>
        <w:rPr>
          <w:rFonts w:hint="eastAsia"/>
          <w:lang w:val="en-US" w:eastAsia="zh-CN"/>
        </w:rPr>
        <w:t>，以评估上述</w:t>
      </w:r>
      <w:r>
        <w:rPr>
          <w:rFonts w:hint="default"/>
          <w:lang w:val="en-US" w:eastAsia="zh-CN"/>
        </w:rPr>
        <w:t>LLMs</w:t>
      </w:r>
      <w:r>
        <w:rPr>
          <w:rFonts w:hint="eastAsia"/>
          <w:lang w:val="en-US" w:eastAsia="zh-CN"/>
        </w:rPr>
        <w:t>的能力，并收集了约200个查询，以进一步评估系统层面的性能。广泛实验表明，作者的系统优于其他开源代理系统。经过</w:t>
      </w:r>
      <w:r>
        <w:rPr>
          <w:rFonts w:hint="default"/>
          <w:lang w:val="en-US" w:eastAsia="zh-CN"/>
        </w:rPr>
        <w:t>MAT</w:t>
      </w:r>
      <w:r>
        <w:rPr>
          <w:rFonts w:hint="eastAsia"/>
          <w:lang w:val="en-US" w:eastAsia="zh-CN"/>
        </w:rPr>
        <w:t>处理后，即使是</w:t>
      </w:r>
      <w:r>
        <w:rPr>
          <w:rFonts w:hint="default"/>
          <w:lang w:val="en-US" w:eastAsia="zh-CN"/>
        </w:rPr>
        <w:t>6B-13B</w:t>
      </w:r>
      <w:r>
        <w:rPr>
          <w:rFonts w:hint="eastAsia"/>
          <w:lang w:val="en-US" w:eastAsia="zh-CN"/>
        </w:rPr>
        <w:t>范围内的</w:t>
      </w:r>
      <w:r>
        <w:rPr>
          <w:rFonts w:hint="default"/>
          <w:lang w:val="en-US" w:eastAsia="zh-CN"/>
        </w:rPr>
        <w:t>LLMs</w:t>
      </w:r>
      <w:r>
        <w:rPr>
          <w:rFonts w:hint="eastAsia"/>
          <w:lang w:val="en-US" w:eastAsia="zh-CN"/>
        </w:rPr>
        <w:t>也表现出了与</w:t>
      </w:r>
      <w:r>
        <w:rPr>
          <w:rFonts w:hint="default"/>
          <w:lang w:val="en-US" w:eastAsia="zh-CN"/>
        </w:rPr>
        <w:t>GPT-4</w:t>
      </w:r>
      <w:r>
        <w:rPr>
          <w:rFonts w:hint="eastAsia"/>
          <w:lang w:val="en-US" w:eastAsia="zh-CN"/>
        </w:rPr>
        <w:t>相当的结果。</w:t>
      </w:r>
    </w:p>
    <w:p>
      <w:pPr>
        <w:numPr>
          <w:ilvl w:val="0"/>
          <w:numId w:val="0"/>
        </w:numPr>
        <w:bidi w:val="0"/>
        <w:rPr>
          <w:rFonts w:hint="eastAsia" w:ascii="Times New Roman" w:hAnsi="Times New Roman" w:cs="Times New Roman"/>
          <w:sz w:val="24"/>
          <w:szCs w:val="24"/>
          <w:lang w:val="en-US" w:eastAsia="zh-CN"/>
        </w:rPr>
      </w:pPr>
    </w:p>
    <w:p>
      <w:pPr>
        <w:numPr>
          <w:ilvl w:val="-1"/>
          <w:numId w:val="0"/>
        </w:numPr>
        <w:tabs>
          <w:tab w:val="left" w:pos="458"/>
        </w:tabs>
        <w:bidi w:val="0"/>
        <w:ind w:firstLine="0" w:firstLineChars="0"/>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摘要</w:t>
      </w:r>
    </w:p>
    <w:p>
      <w:pPr>
        <w:spacing w:line="360" w:lineRule="auto"/>
        <w:ind w:firstLine="420" w:firstLineChars="0"/>
        <w:jc w:val="both"/>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在好奇心的驱使下，人类不断地寻求探索和理解他们周围的世界，这导致了各种工具的发明来满足这种好奇心。尽管人类没有能力处理和记忆大脑中的大量信息，但他们擅长于批判性思维、计划、反思和利用可用的工具来与世界互动和解释世界，使他们能够有效地找到答案。大型语言模型（</w:t>
      </w:r>
      <w:r>
        <w:rPr>
          <w:rFonts w:hint="default" w:ascii="Times New Roman" w:hAnsi="Times New Roman" w:eastAsia="宋体"/>
          <w:i/>
          <w:iCs/>
          <w:sz w:val="24"/>
          <w:szCs w:val="24"/>
          <w:lang w:val="en-US" w:eastAsia="zh-CN"/>
        </w:rPr>
        <w:t>llm</w:t>
      </w:r>
      <w:r>
        <w:rPr>
          <w:rFonts w:hint="default" w:ascii="Times New Roman" w:hAnsi="Times New Roman" w:eastAsia="宋体"/>
          <w:sz w:val="24"/>
          <w:szCs w:val="24"/>
          <w:lang w:val="en-US" w:eastAsia="zh-CN"/>
        </w:rPr>
        <w:t>）的最新进展表明，机器也可能具有上述的类人能力，这使它们即使在参数计数受限的情况下也能表现出强大的能力。本文介绍了一种基于</w:t>
      </w:r>
      <w:r>
        <w:rPr>
          <w:rFonts w:hint="default" w:ascii="Times New Roman" w:hAnsi="Times New Roman" w:eastAsia="宋体"/>
          <w:i/>
          <w:iCs/>
          <w:sz w:val="24"/>
          <w:szCs w:val="24"/>
          <w:lang w:val="en-US" w:eastAsia="zh-CN"/>
        </w:rPr>
        <w:t>llm</w:t>
      </w:r>
      <w:r>
        <w:rPr>
          <w:rFonts w:hint="default" w:ascii="Times New Roman" w:hAnsi="Times New Roman" w:eastAsia="宋体"/>
          <w:sz w:val="24"/>
          <w:szCs w:val="24"/>
          <w:lang w:val="en-US" w:eastAsia="zh-CN"/>
        </w:rPr>
        <w:t>的广义信息搜索代理系统</w:t>
      </w:r>
      <w:r>
        <w:rPr>
          <w:rFonts w:hint="default" w:ascii="Times New Roman" w:hAnsi="Times New Roman" w:eastAsia="宋体"/>
          <w:i/>
          <w:iCs/>
          <w:sz w:val="24"/>
          <w:szCs w:val="24"/>
          <w:lang w:val="en-US" w:eastAsia="zh-CN"/>
        </w:rPr>
        <w:t>kwaiet</w:t>
      </w:r>
      <w:r>
        <w:rPr>
          <w:rFonts w:hint="default" w:ascii="Times New Roman" w:hAnsi="Times New Roman" w:eastAsia="宋体"/>
          <w:sz w:val="24"/>
          <w:szCs w:val="24"/>
          <w:lang w:val="en-US" w:eastAsia="zh-CN"/>
        </w:rPr>
        <w:t>代理。在</w:t>
      </w:r>
      <w:r>
        <w:rPr>
          <w:rFonts w:hint="default" w:ascii="Times New Roman" w:hAnsi="Times New Roman" w:eastAsia="宋体"/>
          <w:i/>
          <w:iCs/>
          <w:sz w:val="24"/>
          <w:szCs w:val="24"/>
          <w:lang w:val="en-US" w:eastAsia="zh-CN"/>
        </w:rPr>
        <w:t>KwaiAgents</w:t>
      </w:r>
      <w:r>
        <w:rPr>
          <w:rFonts w:hint="default" w:ascii="Times New Roman" w:hAnsi="Times New Roman" w:eastAsia="宋体"/>
          <w:sz w:val="24"/>
          <w:szCs w:val="24"/>
          <w:lang w:val="en-US" w:eastAsia="zh-CN"/>
        </w:rPr>
        <w:t>中，</w:t>
      </w:r>
      <w:r>
        <w:rPr>
          <w:rFonts w:hint="eastAsia" w:ascii="Times New Roman" w:hAnsi="Times New Roman" w:eastAsia="宋体"/>
          <w:sz w:val="24"/>
          <w:szCs w:val="24"/>
          <w:lang w:val="en-US" w:eastAsia="zh-CN"/>
        </w:rPr>
        <w:t>作者</w:t>
      </w:r>
      <w:r>
        <w:rPr>
          <w:rFonts w:hint="default" w:ascii="Times New Roman" w:hAnsi="Times New Roman" w:eastAsia="宋体"/>
          <w:sz w:val="24"/>
          <w:szCs w:val="24"/>
          <w:lang w:val="en-US" w:eastAsia="zh-CN"/>
        </w:rPr>
        <w:t>提出了一个使用</w:t>
      </w:r>
      <w:r>
        <w:rPr>
          <w:rFonts w:hint="default" w:ascii="Times New Roman" w:hAnsi="Times New Roman" w:eastAsia="宋体"/>
          <w:i/>
          <w:iCs/>
          <w:sz w:val="24"/>
          <w:szCs w:val="24"/>
          <w:lang w:val="en-US" w:eastAsia="zh-CN"/>
        </w:rPr>
        <w:t>llm</w:t>
      </w:r>
      <w:r>
        <w:rPr>
          <w:rFonts w:hint="default" w:ascii="Times New Roman" w:hAnsi="Times New Roman" w:eastAsia="宋体"/>
          <w:sz w:val="24"/>
          <w:szCs w:val="24"/>
          <w:lang w:val="en-US" w:eastAsia="zh-CN"/>
        </w:rPr>
        <w:t>作为其认知核心的代理系统，它能够理解用户的查询、</w:t>
      </w:r>
      <w:r>
        <w:rPr>
          <w:rFonts w:hint="default" w:ascii="Times New Roman" w:hAnsi="Times New Roman" w:eastAsia="宋体"/>
          <w:sz w:val="24"/>
          <w:szCs w:val="24"/>
          <w:lang w:val="en-US" w:eastAsia="zh-CN"/>
        </w:rPr>
        <w:t>行为准则</w:t>
      </w:r>
      <w:r>
        <w:rPr>
          <w:rFonts w:hint="default" w:ascii="Times New Roman" w:hAnsi="Times New Roman" w:eastAsia="宋体"/>
          <w:sz w:val="24"/>
          <w:szCs w:val="24"/>
          <w:lang w:val="en-US" w:eastAsia="zh-CN"/>
        </w:rPr>
        <w:t>和引用外部文档。代理还可以从其内部内存中更新和检索信息，并使用</w:t>
      </w:r>
      <w:r>
        <w:rPr>
          <w:rFonts w:hint="default" w:ascii="Times New Roman" w:hAnsi="Times New Roman" w:eastAsia="宋体"/>
          <w:sz w:val="24"/>
          <w:szCs w:val="24"/>
          <w:lang w:val="en-US" w:eastAsia="zh-CN"/>
        </w:rPr>
        <w:t>可感知时间的搜索浏览工具包</w:t>
      </w:r>
      <w:r>
        <w:rPr>
          <w:rFonts w:hint="default" w:ascii="Times New Roman" w:hAnsi="Times New Roman" w:eastAsia="宋体"/>
          <w:sz w:val="24"/>
          <w:szCs w:val="24"/>
          <w:lang w:val="en-US" w:eastAsia="zh-CN"/>
        </w:rPr>
        <w:t>来计划和执行操作，并最终提供</w:t>
      </w:r>
      <w:ins w:id="11" w:author="Charon" w:date="2024-03-13T09:51:45Z">
        <w:r>
          <w:rPr>
            <w:rFonts w:hint="eastAsia" w:ascii="Times New Roman" w:hAnsi="Times New Roman" w:eastAsia="宋体"/>
            <w:sz w:val="24"/>
            <w:szCs w:val="24"/>
            <w:lang w:val="en-US" w:eastAsia="zh-CN"/>
          </w:rPr>
          <w:t>综合</w:t>
        </w:r>
      </w:ins>
      <w:r>
        <w:rPr>
          <w:rFonts w:hint="default" w:ascii="Times New Roman" w:hAnsi="Times New Roman" w:eastAsia="宋体"/>
          <w:sz w:val="24"/>
          <w:szCs w:val="24"/>
          <w:lang w:val="en-US" w:eastAsia="zh-CN"/>
        </w:rPr>
        <w:t>的响应</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作者</w:t>
      </w:r>
      <w:r>
        <w:rPr>
          <w:rFonts w:hint="default" w:ascii="Times New Roman" w:hAnsi="Times New Roman" w:eastAsia="宋体"/>
          <w:sz w:val="24"/>
          <w:szCs w:val="24"/>
          <w:lang w:val="en-US" w:eastAsia="zh-CN"/>
        </w:rPr>
        <w:t>进一步研究了系统在不如</w:t>
      </w:r>
      <w:r>
        <w:rPr>
          <w:rFonts w:hint="default" w:ascii="Times New Roman" w:hAnsi="Times New Roman" w:eastAsia="宋体"/>
          <w:i/>
          <w:iCs/>
          <w:sz w:val="24"/>
          <w:szCs w:val="24"/>
          <w:lang w:val="en-US" w:eastAsia="zh-CN"/>
        </w:rPr>
        <w:t>GPT-4</w:t>
      </w:r>
      <w:r>
        <w:rPr>
          <w:rFonts w:hint="default" w:ascii="Times New Roman" w:hAnsi="Times New Roman" w:eastAsia="宋体"/>
          <w:sz w:val="24"/>
          <w:szCs w:val="24"/>
          <w:lang w:val="en-US" w:eastAsia="zh-CN"/>
        </w:rPr>
        <w:t>先进的</w:t>
      </w:r>
      <w:r>
        <w:rPr>
          <w:rFonts w:hint="default" w:ascii="Times New Roman" w:hAnsi="Times New Roman" w:eastAsia="宋体"/>
          <w:i/>
          <w:iCs/>
          <w:sz w:val="24"/>
          <w:szCs w:val="24"/>
          <w:lang w:val="en-US" w:eastAsia="zh-CN"/>
        </w:rPr>
        <w:t>llm</w:t>
      </w:r>
      <w:r>
        <w:rPr>
          <w:rFonts w:hint="default" w:ascii="Times New Roman" w:hAnsi="Times New Roman" w:eastAsia="宋体"/>
          <w:sz w:val="24"/>
          <w:szCs w:val="24"/>
          <w:lang w:val="en-US" w:eastAsia="zh-CN"/>
        </w:rPr>
        <w:t>驱动下的性能，并引入了</w:t>
      </w:r>
      <w:r>
        <w:rPr>
          <w:rFonts w:hint="default" w:ascii="Times New Roman" w:hAnsi="Times New Roman" w:eastAsia="宋体"/>
          <w:i/>
          <w:iCs/>
          <w:sz w:val="24"/>
          <w:szCs w:val="24"/>
          <w:lang w:val="en-US" w:eastAsia="zh-CN"/>
        </w:rPr>
        <w:t>Meta-Agent</w:t>
      </w:r>
      <w:ins w:id="12" w:author="Charon" w:date="2024-03-13T09:52:33Z">
        <w:r>
          <w:rPr>
            <w:rFonts w:hint="eastAsia" w:ascii="Times New Roman" w:hAnsi="Times New Roman" w:eastAsia="宋体"/>
            <w:i/>
            <w:iCs/>
            <w:sz w:val="24"/>
            <w:szCs w:val="24"/>
            <w:highlight w:val="none"/>
            <w:lang w:val="en-US" w:eastAsia="zh-CN"/>
          </w:rPr>
          <w:t xml:space="preserve"> </w:t>
        </w:r>
      </w:ins>
      <w:ins w:id="13" w:author="Charon" w:date="2024-03-13T09:52:34Z">
        <w:r>
          <w:rPr>
            <w:rFonts w:hint="eastAsia" w:ascii="Times New Roman" w:hAnsi="Times New Roman" w:eastAsia="宋体"/>
            <w:i/>
            <w:iCs/>
            <w:sz w:val="24"/>
            <w:szCs w:val="24"/>
            <w:highlight w:val="none"/>
            <w:lang w:val="en-US" w:eastAsia="zh-CN"/>
          </w:rPr>
          <w:t>T</w:t>
        </w:r>
      </w:ins>
      <w:ins w:id="14" w:author="Charon" w:date="2024-03-13T09:52:35Z">
        <w:r>
          <w:rPr>
            <w:rFonts w:hint="eastAsia" w:ascii="Times New Roman" w:hAnsi="Times New Roman" w:eastAsia="宋体"/>
            <w:i/>
            <w:iCs/>
            <w:sz w:val="24"/>
            <w:szCs w:val="24"/>
            <w:highlight w:val="none"/>
            <w:lang w:val="en-US" w:eastAsia="zh-CN"/>
          </w:rPr>
          <w:t>uning</w:t>
        </w:r>
      </w:ins>
      <w:r>
        <w:rPr>
          <w:rFonts w:hint="default" w:ascii="Times New Roman" w:hAnsi="Times New Roman" w:eastAsia="宋体"/>
          <w:sz w:val="24"/>
          <w:szCs w:val="24"/>
          <w:lang w:val="en-US" w:eastAsia="zh-CN"/>
        </w:rPr>
        <w:t>优化（</w:t>
      </w:r>
      <w:r>
        <w:rPr>
          <w:rFonts w:hint="default" w:ascii="Times New Roman" w:hAnsi="Times New Roman" w:eastAsia="宋体"/>
          <w:i/>
          <w:iCs/>
          <w:sz w:val="24"/>
          <w:szCs w:val="24"/>
          <w:lang w:val="en-US" w:eastAsia="zh-CN"/>
        </w:rPr>
        <w:t>MAT</w:t>
      </w:r>
      <w:r>
        <w:rPr>
          <w:rFonts w:hint="default" w:ascii="Times New Roman" w:hAnsi="Times New Roman" w:eastAsia="宋体"/>
          <w:sz w:val="24"/>
          <w:szCs w:val="24"/>
          <w:lang w:val="en-US" w:eastAsia="zh-CN"/>
        </w:rPr>
        <w:t>）</w:t>
      </w:r>
      <w:r>
        <w:rPr>
          <w:rFonts w:hint="default" w:ascii="Times New Roman" w:hAnsi="Times New Roman" w:eastAsia="宋体"/>
          <w:sz w:val="24"/>
          <w:szCs w:val="24"/>
          <w:lang w:val="en-US" w:eastAsia="zh-CN"/>
        </w:rPr>
        <w:t>框架，该框架旨在确保开源的7B或13B模型在许多代理系统中表现良好。</w:t>
      </w:r>
      <w:r>
        <w:rPr>
          <w:rFonts w:hint="eastAsia" w:ascii="Times New Roman" w:hAnsi="Times New Roman" w:eastAsia="宋体"/>
          <w:sz w:val="24"/>
          <w:szCs w:val="24"/>
          <w:lang w:val="en-US" w:eastAsia="zh-CN"/>
        </w:rPr>
        <w:t>作者</w:t>
      </w:r>
      <w:r>
        <w:rPr>
          <w:rFonts w:hint="default" w:ascii="Times New Roman" w:hAnsi="Times New Roman" w:eastAsia="宋体"/>
          <w:sz w:val="24"/>
          <w:szCs w:val="24"/>
          <w:lang w:val="en-US" w:eastAsia="zh-CN"/>
        </w:rPr>
        <w:t>利用基准测试和人工评估来系统地验证这些能力。大量的实验表明，</w:t>
      </w:r>
      <w:r>
        <w:rPr>
          <w:rFonts w:hint="eastAsia" w:ascii="Times New Roman" w:hAnsi="Times New Roman" w:eastAsia="宋体"/>
          <w:sz w:val="24"/>
          <w:szCs w:val="24"/>
          <w:lang w:val="en-US" w:eastAsia="zh-CN"/>
        </w:rPr>
        <w:t>作者</w:t>
      </w:r>
      <w:r>
        <w:rPr>
          <w:rFonts w:hint="default" w:ascii="Times New Roman" w:hAnsi="Times New Roman" w:eastAsia="宋体"/>
          <w:sz w:val="24"/>
          <w:szCs w:val="24"/>
          <w:lang w:val="en-US" w:eastAsia="zh-CN"/>
        </w:rPr>
        <w:t>的代理系统比其他自治代理的优越性，并</w:t>
      </w:r>
      <w:ins w:id="15" w:author="Charon" w:date="2024-03-13T09:54:52Z">
        <w:r>
          <w:rPr>
            <w:rFonts w:hint="eastAsia" w:ascii="Times New Roman" w:hAnsi="Times New Roman" w:eastAsia="宋体"/>
            <w:sz w:val="24"/>
            <w:szCs w:val="24"/>
            <w:lang w:val="en-US" w:eastAsia="zh-CN"/>
          </w:rPr>
          <w:t>体现</w:t>
        </w:r>
      </w:ins>
      <w:r>
        <w:rPr>
          <w:rFonts w:hint="default" w:ascii="Times New Roman" w:hAnsi="Times New Roman" w:eastAsia="宋体"/>
          <w:sz w:val="24"/>
          <w:szCs w:val="24"/>
          <w:lang w:val="en-US" w:eastAsia="zh-CN"/>
        </w:rPr>
        <w:t>了</w:t>
      </w:r>
      <w:r>
        <w:rPr>
          <w:rFonts w:hint="eastAsia" w:ascii="Times New Roman" w:hAnsi="Times New Roman" w:eastAsia="宋体"/>
          <w:sz w:val="24"/>
          <w:szCs w:val="24"/>
          <w:lang w:val="en-US" w:eastAsia="zh-CN"/>
        </w:rPr>
        <w:t>作者</w:t>
      </w:r>
      <w:r>
        <w:rPr>
          <w:rFonts w:hint="default" w:ascii="Times New Roman" w:hAnsi="Times New Roman" w:eastAsia="宋体"/>
          <w:sz w:val="24"/>
          <w:szCs w:val="24"/>
          <w:lang w:val="en-US" w:eastAsia="zh-CN"/>
        </w:rPr>
        <w:t>的</w:t>
      </w:r>
      <w:r>
        <w:rPr>
          <w:rFonts w:hint="default" w:ascii="Times New Roman" w:hAnsi="Times New Roman" w:eastAsia="宋体"/>
          <w:sz w:val="24"/>
          <w:szCs w:val="24"/>
          <w:lang w:val="en-US" w:eastAsia="zh-CN"/>
        </w:rPr>
        <w:t>微调</w:t>
      </w:r>
      <w:ins w:id="16" w:author="Charon" w:date="2024-03-13T09:54:09Z">
        <w:r>
          <w:rPr>
            <w:rFonts w:hint="eastAsia" w:ascii="Times New Roman" w:hAnsi="Times New Roman" w:eastAsia="宋体"/>
            <w:sz w:val="24"/>
            <w:szCs w:val="24"/>
            <w:lang w:val="en-US" w:eastAsia="zh-CN"/>
          </w:rPr>
          <w:t>后的</w:t>
        </w:r>
      </w:ins>
      <w:r>
        <w:rPr>
          <w:rFonts w:hint="default" w:ascii="Times New Roman" w:hAnsi="Times New Roman" w:eastAsia="宋体"/>
          <w:i/>
          <w:iCs/>
          <w:sz w:val="24"/>
          <w:szCs w:val="24"/>
          <w:lang w:val="en-US" w:eastAsia="zh-CN"/>
        </w:rPr>
        <w:t>llm</w:t>
      </w:r>
      <w:ins w:id="17" w:author="Charon" w:date="2024-03-13T09:54:20Z">
        <w:r>
          <w:rPr>
            <w:rFonts w:hint="eastAsia" w:ascii="Times New Roman" w:hAnsi="Times New Roman" w:eastAsia="宋体"/>
            <w:i w:val="0"/>
            <w:iCs w:val="0"/>
            <w:sz w:val="24"/>
            <w:szCs w:val="24"/>
            <w:lang w:val="en-US" w:eastAsia="zh-CN"/>
          </w:rPr>
          <w:t>的</w:t>
        </w:r>
      </w:ins>
      <w:r>
        <w:rPr>
          <w:rFonts w:hint="default" w:ascii="Times New Roman" w:hAnsi="Times New Roman" w:eastAsia="宋体"/>
          <w:sz w:val="24"/>
          <w:szCs w:val="24"/>
          <w:lang w:val="en-US" w:eastAsia="zh-CN"/>
        </w:rPr>
        <w:t>增强</w:t>
      </w:r>
      <w:ins w:id="18" w:author="Charon" w:date="2024-03-13T09:54:28Z">
        <w:r>
          <w:rPr>
            <w:rFonts w:hint="eastAsia" w:ascii="Times New Roman" w:hAnsi="Times New Roman" w:eastAsia="宋体"/>
            <w:sz w:val="24"/>
            <w:szCs w:val="24"/>
            <w:lang w:val="en-US" w:eastAsia="zh-CN"/>
          </w:rPr>
          <w:t>通用</w:t>
        </w:r>
      </w:ins>
      <w:r>
        <w:rPr>
          <w:rFonts w:hint="default" w:ascii="Times New Roman" w:hAnsi="Times New Roman" w:eastAsia="宋体"/>
          <w:sz w:val="24"/>
          <w:szCs w:val="24"/>
          <w:lang w:val="en-US" w:eastAsia="zh-CN"/>
        </w:rPr>
        <w:t>代理能力</w:t>
      </w:r>
      <w:ins w:id="19" w:author="Charon" w:date="2024-03-08T12:48:15Z">
        <w:r>
          <w:rPr>
            <w:rFonts w:hint="eastAsia" w:ascii="Times New Roman" w:hAnsi="Times New Roman" w:eastAsia="宋体"/>
            <w:sz w:val="24"/>
            <w:szCs w:val="24"/>
            <w:lang w:val="en-US" w:eastAsia="zh-CN"/>
          </w:rPr>
          <w:t>。</w:t>
        </w:r>
      </w:ins>
    </w:p>
    <w:p>
      <w:pPr>
        <w:spacing w:line="360" w:lineRule="auto"/>
        <w:jc w:val="center"/>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drawing>
          <wp:inline distT="0" distB="0" distL="114300" distR="114300">
            <wp:extent cx="5146040" cy="2875915"/>
            <wp:effectExtent l="0" t="0" r="16510" b="635"/>
            <wp:docPr id="12" name="图片 12" descr="截图20240223210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截图20240223210738"/>
                    <pic:cNvPicPr>
                      <a:picLocks noChangeAspect="1"/>
                    </pic:cNvPicPr>
                  </pic:nvPicPr>
                  <pic:blipFill>
                    <a:blip r:embed="rId4"/>
                    <a:stretch>
                      <a:fillRect/>
                    </a:stretch>
                  </pic:blipFill>
                  <pic:spPr>
                    <a:xfrm>
                      <a:off x="0" y="0"/>
                      <a:ext cx="5146040" cy="2875915"/>
                    </a:xfrm>
                    <a:prstGeom prst="rect">
                      <a:avLst/>
                    </a:prstGeom>
                  </pic:spPr>
                </pic:pic>
              </a:graphicData>
            </a:graphic>
          </wp:inline>
        </w:drawing>
      </w:r>
    </w:p>
    <w:p>
      <w:pPr>
        <w:pStyle w:val="14"/>
      </w:pPr>
      <w:r>
        <w:rPr>
          <w:rFonts w:hint="eastAsia"/>
          <w:lang w:val="en-US" w:eastAsia="zh-CN"/>
        </w:rPr>
        <w:t>图1：KwaiAgents的概述，它包含三个组件：系统、llm和基准测试。</w:t>
      </w:r>
    </w:p>
    <w:p>
      <w:pPr>
        <w:numPr>
          <w:ilvl w:val="0"/>
          <w:numId w:val="0"/>
        </w:numPr>
        <w:bidi w:val="0"/>
        <w:rPr>
          <w:rFonts w:hint="default" w:ascii="Times New Roman" w:hAnsi="Times New Roman" w:cs="Times New Roman"/>
          <w:sz w:val="24"/>
          <w:szCs w:val="24"/>
          <w:lang w:val="en-US" w:eastAsia="zh-CN"/>
        </w:rPr>
      </w:pPr>
    </w:p>
    <w:p>
      <w:pPr>
        <w:numPr>
          <w:ilvl w:val="0"/>
          <w:numId w:val="1"/>
        </w:numPr>
        <w:bidi w:val="0"/>
        <w:ind w:firstLine="0" w:firstLineChars="0"/>
        <w:rPr>
          <w:ins w:id="20" w:author="Charon" w:date="2024-03-13T09:56:43Z"/>
          <w:rFonts w:hint="default" w:ascii="Times New Roman" w:hAnsi="Times New Roman" w:cs="Times New Roman"/>
          <w:b/>
          <w:bCs/>
          <w:sz w:val="24"/>
          <w:szCs w:val="24"/>
          <w:lang w:val="en-US" w:eastAsia="zh-CN"/>
        </w:rPr>
      </w:pPr>
      <w:ins w:id="21" w:author="Charon" w:date="2024-03-13T09:56:29Z">
        <w:r>
          <w:rPr>
            <w:rFonts w:hint="eastAsia" w:ascii="Times New Roman" w:hAnsi="Times New Roman" w:cs="Times New Roman"/>
            <w:b/>
            <w:bCs/>
            <w:sz w:val="24"/>
            <w:szCs w:val="24"/>
            <w:lang w:val="en-US" w:eastAsia="zh-CN"/>
          </w:rPr>
          <w:t>引言</w:t>
        </w:r>
      </w:ins>
    </w:p>
    <w:p>
      <w:pPr>
        <w:numPr>
          <w:ilvl w:val="-1"/>
          <w:numId w:val="0"/>
        </w:numPr>
        <w:bidi w:val="0"/>
        <w:ind w:firstLine="0" w:firstLineChars="0"/>
        <w:rPr>
          <w:ins w:id="22" w:author="Charon" w:date="2024-03-13T09:56:25Z"/>
          <w:rFonts w:hint="default" w:ascii="Times New Roman" w:hAnsi="Times New Roman" w:cs="Times New Roman"/>
          <w:b/>
          <w:bCs/>
          <w:sz w:val="24"/>
          <w:szCs w:val="24"/>
          <w:lang w:val="en-US" w:eastAsia="zh-CN"/>
        </w:rPr>
      </w:pPr>
    </w:p>
    <w:p>
      <w:pPr>
        <w:numPr>
          <w:ilvl w:val="0"/>
          <w:numId w:val="1"/>
        </w:numPr>
        <w:bidi w:val="0"/>
        <w:ind w:firstLine="0" w:firstLineChars="0"/>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系统</w:t>
      </w:r>
    </w:p>
    <w:p>
      <w:pPr>
        <w:pStyle w:val="13"/>
        <w:ind w:firstLine="420"/>
        <w:rPr>
          <w:rFonts w:hint="eastAsia"/>
          <w:lang w:val="en-US" w:eastAsia="zh-CN"/>
        </w:rPr>
      </w:pPr>
      <w:r>
        <w:rPr>
          <w:rFonts w:hint="eastAsia"/>
          <w:lang w:val="en-US" w:eastAsia="zh-CN"/>
        </w:rPr>
        <w:t>在本节中，将描述KAgentSys的功能及其对用户需求的响应 。首先解释llm、内存库和工具库的作用。随后，这些组件将被集成到KAgentSys的主代理循环中。</w:t>
      </w:r>
    </w:p>
    <w:p>
      <w:pPr>
        <w:pStyle w:val="13"/>
        <w:numPr>
          <w:ilvl w:val="1"/>
          <w:numId w:val="1"/>
        </w:numPr>
        <w:rPr>
          <w:rFonts w:hint="eastAsia"/>
          <w:b/>
          <w:bCs w:val="0"/>
          <w:lang w:val="en-US" w:eastAsia="zh-CN"/>
        </w:rPr>
      </w:pPr>
      <w:r>
        <w:rPr>
          <w:rFonts w:hint="eastAsia"/>
          <w:b/>
          <w:bCs w:val="0"/>
          <w:lang w:val="en-US" w:eastAsia="zh-CN"/>
        </w:rPr>
        <w:t>LLMs</w:t>
      </w:r>
    </w:p>
    <w:p>
      <w:pPr>
        <w:pStyle w:val="13"/>
        <w:ind w:firstLine="420"/>
        <w:rPr>
          <w:rFonts w:hint="eastAsia"/>
          <w:lang w:val="en-US" w:eastAsia="zh-CN"/>
        </w:rPr>
      </w:pPr>
      <w:r>
        <w:rPr>
          <w:rFonts w:hint="eastAsia"/>
          <w:lang w:val="en-US" w:eastAsia="zh-CN"/>
        </w:rPr>
        <w:t>与人脑类似，llm应该首先了解用户的需求。这包括考虑与从数据库中检索到的当前对话</w:t>
      </w:r>
      <w:ins w:id="23" w:author="Charon" w:date="2024-03-13T10:05:18Z">
        <w:r>
          <w:rPr>
            <w:rFonts w:hint="eastAsia"/>
            <w:lang w:val="en-US" w:eastAsia="zh-CN"/>
          </w:rPr>
          <w:t>轮次</w:t>
        </w:r>
      </w:ins>
      <w:r>
        <w:rPr>
          <w:rFonts w:hint="eastAsia"/>
          <w:lang w:val="en-US" w:eastAsia="zh-CN"/>
        </w:rPr>
        <w:t>相关的外部知识，以及引用以前的会话消息和过去已完成的任务。随后，LLM应制定有充分根据的计划、适当的工具命令，或在完成规划过程后得出结论。为了适应不同llm的不同需求，我们引入了一个简单的调用API，它接受一个提示符作为输入并返回一个响应。</w:t>
      </w:r>
    </w:p>
    <w:p>
      <w:pPr>
        <w:pStyle w:val="13"/>
        <w:numPr>
          <w:ilvl w:val="1"/>
          <w:numId w:val="1"/>
        </w:numPr>
        <w:rPr>
          <w:rFonts w:hint="default"/>
          <w:b/>
          <w:bCs w:val="0"/>
          <w:lang w:val="en-US" w:eastAsia="zh-CN"/>
        </w:rPr>
      </w:pPr>
      <w:r>
        <w:rPr>
          <w:rFonts w:hint="default"/>
          <w:b/>
          <w:bCs w:val="0"/>
          <w:lang w:val="en-US" w:eastAsia="zh-CN"/>
        </w:rPr>
        <w:t>存储库</w:t>
      </w:r>
    </w:p>
    <w:p>
      <w:pPr>
        <w:pStyle w:val="13"/>
        <w:ind w:firstLine="420"/>
        <w:rPr>
          <w:rFonts w:hint="default"/>
          <w:lang w:val="en-US" w:eastAsia="zh-CN"/>
        </w:rPr>
      </w:pPr>
      <w:r>
        <w:rPr>
          <w:rFonts w:hint="default"/>
          <w:lang w:val="en-US" w:eastAsia="zh-CN"/>
        </w:rPr>
        <w:t>内存模块在整个会话过程中缓存用户的上下文信息。这些信息可分为三个不同的组成部分：</w:t>
      </w:r>
    </w:p>
    <w:p>
      <w:pPr>
        <w:pStyle w:val="13"/>
        <w:ind w:firstLine="420"/>
        <w:rPr>
          <w:rFonts w:hint="default"/>
          <w:lang w:val="en-US" w:eastAsia="zh-CN"/>
        </w:rPr>
      </w:pPr>
      <w:r>
        <w:rPr>
          <w:rFonts w:hint="default"/>
          <w:b/>
          <w:bCs w:val="0"/>
          <w:lang w:val="en-US" w:eastAsia="zh-CN"/>
        </w:rPr>
        <w:t>知识记忆：</w:t>
      </w:r>
      <w:r>
        <w:rPr>
          <w:rFonts w:hint="default"/>
          <w:lang w:val="en-US" w:eastAsia="zh-CN"/>
        </w:rPr>
        <w:t>此模块捕获并检索用户希望集成到会话上下文中的外部资源。例如，用户希望详细讨论的个人数据或文档。</w:t>
      </w:r>
    </w:p>
    <w:p>
      <w:pPr>
        <w:pStyle w:val="13"/>
        <w:ind w:firstLine="420"/>
        <w:rPr>
          <w:rFonts w:hint="default"/>
          <w:lang w:val="en-US" w:eastAsia="zh-CN"/>
        </w:rPr>
      </w:pPr>
      <w:r>
        <w:rPr>
          <w:rFonts w:hint="default"/>
          <w:b/>
          <w:bCs w:val="0"/>
          <w:lang w:val="en-US" w:eastAsia="zh-CN"/>
        </w:rPr>
        <w:t>对话</w:t>
      </w:r>
      <w:ins w:id="24" w:author="Charon" w:date="2024-03-08T12:54:25Z">
        <w:r>
          <w:rPr>
            <w:rFonts w:hint="eastAsia"/>
            <w:b/>
            <w:bCs w:val="0"/>
            <w:lang w:val="en-US" w:eastAsia="zh-CN"/>
          </w:rPr>
          <w:t>记忆</w:t>
        </w:r>
      </w:ins>
      <w:r>
        <w:rPr>
          <w:rFonts w:hint="default"/>
          <w:b/>
          <w:bCs w:val="0"/>
          <w:lang w:val="en-US" w:eastAsia="zh-CN"/>
        </w:rPr>
        <w:t>：</w:t>
      </w:r>
      <w:r>
        <w:rPr>
          <w:rFonts w:hint="default"/>
          <w:lang w:val="en-US" w:eastAsia="zh-CN"/>
        </w:rPr>
        <w:t>此组件记录对话中每个回合的“查询-响应”。</w:t>
      </w:r>
    </w:p>
    <w:p>
      <w:pPr>
        <w:pStyle w:val="13"/>
        <w:ind w:firstLine="420"/>
        <w:rPr>
          <w:rFonts w:hint="default"/>
          <w:lang w:val="en-US" w:eastAsia="zh-CN"/>
        </w:rPr>
      </w:pPr>
      <w:r>
        <w:rPr>
          <w:rFonts w:hint="default"/>
          <w:b/>
          <w:bCs w:val="0"/>
          <w:lang w:val="en-US" w:eastAsia="zh-CN"/>
        </w:rPr>
        <w:t>任务记忆：</w:t>
      </w:r>
      <w:r>
        <w:rPr>
          <w:rFonts w:hint="default"/>
          <w:lang w:val="en-US" w:eastAsia="zh-CN"/>
        </w:rPr>
        <w:t>这段记忆记录了KAgentSys的决策过程。对于每个会话，一旦用户输入文本，</w:t>
      </w:r>
      <w:r>
        <w:rPr>
          <w:rFonts w:hint="eastAsia"/>
          <w:lang w:val="en-US" w:eastAsia="zh-CN"/>
        </w:rPr>
        <w:t>KAgentSys</w:t>
      </w:r>
      <w:r>
        <w:rPr>
          <w:rFonts w:hint="default"/>
          <w:lang w:val="en-US" w:eastAsia="zh-CN"/>
        </w:rPr>
        <w:t>就会通过规划任务、选择适当的工具和执行命令</w:t>
      </w:r>
      <w:ins w:id="25" w:author="Charon" w:date="2024-03-13T10:10:45Z">
        <w:r>
          <w:rPr>
            <w:rFonts w:hint="eastAsia"/>
            <w:lang w:val="en-US" w:eastAsia="zh-CN"/>
          </w:rPr>
          <w:t>从</w:t>
        </w:r>
      </w:ins>
      <w:r>
        <w:rPr>
          <w:rFonts w:hint="default"/>
          <w:lang w:val="en-US" w:eastAsia="zh-CN"/>
        </w:rPr>
        <w:t>这些工具</w:t>
      </w:r>
      <w:ins w:id="26" w:author="Charon" w:date="2024-03-13T10:10:52Z">
        <w:r>
          <w:rPr>
            <w:rFonts w:hint="eastAsia"/>
            <w:lang w:val="en-US" w:eastAsia="zh-CN"/>
          </w:rPr>
          <w:t>中</w:t>
        </w:r>
      </w:ins>
      <w:ins w:id="27" w:author="Charon" w:date="2024-03-13T10:10:53Z">
        <w:r>
          <w:rPr>
            <w:rFonts w:hint="eastAsia"/>
            <w:lang w:val="en-US" w:eastAsia="zh-CN"/>
          </w:rPr>
          <w:t>获取</w:t>
        </w:r>
      </w:ins>
      <w:r>
        <w:rPr>
          <w:rFonts w:hint="default"/>
          <w:lang w:val="en-US" w:eastAsia="zh-CN"/>
        </w:rPr>
        <w:t>结果</w:t>
      </w:r>
      <w:r>
        <w:rPr>
          <w:rFonts w:hint="default"/>
          <w:lang w:val="en-US" w:eastAsia="zh-CN"/>
        </w:rPr>
        <w:t>。</w:t>
      </w:r>
      <w:ins w:id="28" w:author="Charon" w:date="2024-03-13T10:11:23Z">
        <w:r>
          <w:rPr>
            <w:rFonts w:hint="eastAsia"/>
            <w:lang w:val="en-US" w:eastAsia="zh-CN"/>
          </w:rPr>
          <w:t>最后</w:t>
        </w:r>
      </w:ins>
      <w:r>
        <w:rPr>
          <w:rFonts w:hint="default"/>
          <w:lang w:val="en-US" w:eastAsia="zh-CN"/>
        </w:rPr>
        <w:t>，这些与任务相关的信息被系统地存储在记忆中。</w:t>
      </w:r>
    </w:p>
    <w:p>
      <w:pPr>
        <w:pStyle w:val="13"/>
        <w:ind w:firstLine="420"/>
        <w:rPr>
          <w:rFonts w:hint="default"/>
          <w:lang w:val="en-US" w:eastAsia="zh-CN"/>
        </w:rPr>
      </w:pPr>
      <w:r>
        <w:rPr>
          <w:rFonts w:hint="default"/>
          <w:lang w:val="en-US" w:eastAsia="zh-CN"/>
        </w:rPr>
        <w:t>对于每种内存类型文本被划分为具有固定最大长度的段。然后将每个段转换为基于向量的搜索的向量表示，或使用反向列表的关键字搜索进行索引。这在一个混合检索系统中达到了</w:t>
      </w:r>
      <w:ins w:id="29" w:author="Charon" w:date="2024-03-13T10:36:17Z">
        <w:r>
          <w:rPr>
            <w:rFonts w:hint="eastAsia"/>
            <w:lang w:val="en-US" w:eastAsia="zh-CN"/>
          </w:rPr>
          <w:t>顶点</w:t>
        </w:r>
      </w:ins>
      <w:r>
        <w:rPr>
          <w:rFonts w:hint="default"/>
          <w:lang w:val="en-US" w:eastAsia="zh-CN"/>
        </w:rPr>
        <w:t>，给定一个简洁的查询，使用不同的检索机制从不同的内存类型中提取相关的文本片段。然后将这些段聚合并格式化为结构化的、上下文丰富的文本，以便在后续提示中使用。</w:t>
      </w:r>
    </w:p>
    <w:p>
      <w:pPr>
        <w:pStyle w:val="13"/>
        <w:numPr>
          <w:ilvl w:val="1"/>
          <w:numId w:val="1"/>
        </w:numPr>
        <w:rPr>
          <w:rFonts w:hint="eastAsia"/>
          <w:b/>
          <w:bCs w:val="0"/>
          <w:lang w:val="en-US" w:eastAsia="zh-CN"/>
        </w:rPr>
      </w:pPr>
      <w:r>
        <w:rPr>
          <w:rFonts w:hint="eastAsia"/>
          <w:b/>
          <w:bCs w:val="0"/>
          <w:lang w:val="en-US" w:eastAsia="zh-CN"/>
        </w:rPr>
        <w:t>工具库</w:t>
      </w:r>
    </w:p>
    <w:p>
      <w:pPr>
        <w:pStyle w:val="13"/>
        <w:ind w:firstLine="420"/>
        <w:rPr>
          <w:ins w:id="30" w:author="Charon" w:date="2024-03-08T12:56:24Z"/>
          <w:rFonts w:hint="default"/>
          <w:lang w:val="en-US" w:eastAsia="zh-CN"/>
        </w:rPr>
      </w:pPr>
      <w:r>
        <w:rPr>
          <w:rFonts w:hint="default"/>
          <w:lang w:val="en-US" w:eastAsia="zh-CN"/>
        </w:rPr>
        <w:t>该工具库提供了两套不同的预定义工具：一套用于事实性，另一套用于时间</w:t>
      </w:r>
      <w:ins w:id="31" w:author="Charon" w:date="2024-03-13T10:46:30Z">
        <w:r>
          <w:rPr>
            <w:rFonts w:hint="eastAsia"/>
            <w:lang w:val="en-US" w:eastAsia="zh-CN"/>
          </w:rPr>
          <w:t>感知</w:t>
        </w:r>
      </w:ins>
      <w:r>
        <w:rPr>
          <w:rFonts w:hint="default"/>
          <w:lang w:val="en-US" w:eastAsia="zh-CN"/>
        </w:rPr>
        <w:t>。</w:t>
      </w:r>
    </w:p>
    <w:p>
      <w:pPr>
        <w:pStyle w:val="13"/>
        <w:ind w:firstLine="420"/>
        <w:rPr>
          <w:rFonts w:hint="default"/>
          <w:lang w:val="en-US" w:eastAsia="zh-CN"/>
        </w:rPr>
      </w:pPr>
      <w:ins w:id="32" w:author="Charon" w:date="2024-03-08T12:56:35Z">
        <w:r>
          <w:rPr>
            <w:rFonts w:hint="eastAsia"/>
            <w:lang w:val="en-US" w:eastAsia="zh-CN"/>
          </w:rPr>
          <w:t>系统的</w:t>
        </w:r>
      </w:ins>
      <w:ins w:id="33" w:author="Charon" w:date="2024-03-08T12:56:26Z">
        <w:r>
          <w:rPr>
            <w:rFonts w:hint="eastAsia"/>
            <w:lang w:val="en-US" w:eastAsia="zh-CN"/>
          </w:rPr>
          <w:t>第一套</w:t>
        </w:r>
      </w:ins>
      <w:ins w:id="34" w:author="Charon" w:date="2024-03-08T12:56:27Z">
        <w:r>
          <w:rPr>
            <w:rFonts w:hint="eastAsia"/>
            <w:lang w:val="en-US" w:eastAsia="zh-CN"/>
          </w:rPr>
          <w:t>工具</w:t>
        </w:r>
      </w:ins>
      <w:r>
        <w:rPr>
          <w:rFonts w:hint="default"/>
          <w:lang w:val="en-US" w:eastAsia="zh-CN"/>
        </w:rPr>
        <w:t>通过引导LLM生成查询来利用搜索引擎进行事实检索。然后，LLM确定是从检索结果中访问特定的URL，还是根据检索到的信息响应查询。如果LLM选择访问一个链接，它将继续扫描该网页，提取相关段落或生成针对该查询的简洁摘要。</w:t>
      </w:r>
      <w:r>
        <w:rPr>
          <w:rFonts w:hint="default"/>
          <w:lang w:val="en-US" w:eastAsia="zh-CN"/>
        </w:rPr>
        <w:t>然而，</w:t>
      </w:r>
      <w:r>
        <w:rPr>
          <w:rFonts w:hint="default"/>
          <w:lang w:val="en-US" w:eastAsia="zh-CN"/>
        </w:rPr>
        <w:t>它将这种方法扩展到“混合搜索”，将传统的网络搜索与实体搜索结合起来。混合_searcs函数接受单个参数、查询，并同时执行两个任务： (1)</w:t>
      </w:r>
      <w:ins w:id="35" w:author="Charon" w:date="2024-03-08T12:58:08Z">
        <w:r>
          <w:rPr>
            <w:rFonts w:hint="eastAsia"/>
            <w:lang w:val="en-US" w:eastAsia="zh-CN"/>
          </w:rPr>
          <w:t xml:space="preserve"> </w:t>
        </w:r>
      </w:ins>
      <w:r>
        <w:rPr>
          <w:rFonts w:hint="default"/>
          <w:lang w:val="en-US" w:eastAsia="zh-CN"/>
        </w:rPr>
        <w:t>它使用搜索引擎API来获取相关的网页，每个网页都附有一个标题、URL和一个简短的摘要。(2)</w:t>
      </w:r>
      <w:ins w:id="36" w:author="Charon" w:date="2024-03-08T12:58:10Z">
        <w:r>
          <w:rPr>
            <w:rFonts w:hint="eastAsia"/>
            <w:lang w:val="en-US" w:eastAsia="zh-CN"/>
          </w:rPr>
          <w:t xml:space="preserve"> </w:t>
        </w:r>
      </w:ins>
      <w:r>
        <w:rPr>
          <w:rFonts w:hint="default"/>
          <w:lang w:val="en-US" w:eastAsia="zh-CN"/>
        </w:rPr>
        <w:t>它应用主体实体链接来识别主体实体，并收集简明的维基百科描述、方面树和快客百科中最相关的视频。每个组件（实体、方面和视频）都包含其对应的URL，用于详细的探索。当代理选择浏览时，它会选择以下操作之一：(1)</w:t>
      </w:r>
      <w:ins w:id="37" w:author="Charon" w:date="2024-03-08T12:57:40Z">
        <w:r>
          <w:rPr>
            <w:rFonts w:hint="eastAsia"/>
            <w:lang w:val="en-US" w:eastAsia="zh-CN"/>
          </w:rPr>
          <w:t xml:space="preserve"> </w:t>
        </w:r>
      </w:ins>
      <w:r>
        <w:rPr>
          <w:rFonts w:hint="default"/>
          <w:lang w:val="en-US" w:eastAsia="zh-CN"/>
        </w:rPr>
        <w:t>brow</w:t>
      </w:r>
      <w:ins w:id="38" w:author="Charon" w:date="2024-03-13T11:08:44Z">
        <w:r>
          <w:rPr>
            <w:rFonts w:hint="eastAsia"/>
            <w:lang w:val="en-US" w:eastAsia="zh-CN"/>
          </w:rPr>
          <w:t>s</w:t>
        </w:r>
      </w:ins>
      <w:r>
        <w:rPr>
          <w:rFonts w:hint="default"/>
          <w:lang w:val="en-US" w:eastAsia="zh-CN"/>
        </w:rPr>
        <w:t>e_</w:t>
      </w:r>
      <w:ins w:id="39" w:author="Charon" w:date="2024-03-13T11:07:34Z">
        <w:r>
          <w:rPr>
            <w:rFonts w:hint="eastAsia"/>
            <w:lang w:val="en-US" w:eastAsia="zh-CN"/>
          </w:rPr>
          <w:t>website</w:t>
        </w:r>
      </w:ins>
      <w:r>
        <w:rPr>
          <w:rFonts w:hint="default"/>
          <w:lang w:val="en-US" w:eastAsia="zh-CN"/>
        </w:rPr>
        <w:t>深入研究一个网页，并对其进行总结或导出与输入查询相关的答案。(2)</w:t>
      </w:r>
      <w:ins w:id="40" w:author="Charon" w:date="2024-03-08T12:57:47Z">
        <w:r>
          <w:rPr>
            <w:rFonts w:hint="eastAsia"/>
            <w:lang w:val="en-US" w:eastAsia="zh-CN"/>
          </w:rPr>
          <w:t xml:space="preserve"> </w:t>
        </w:r>
      </w:ins>
      <w:r>
        <w:rPr>
          <w:rFonts w:hint="default"/>
          <w:lang w:val="en-US" w:eastAsia="zh-CN"/>
        </w:rPr>
        <w:t>brows</w:t>
      </w:r>
      <w:ins w:id="41" w:author="Charon" w:date="2024-03-13T11:09:05Z">
        <w:r>
          <w:rPr>
            <w:rFonts w:hint="eastAsia"/>
            <w:lang w:val="en-US" w:eastAsia="zh-CN"/>
          </w:rPr>
          <w:t>e</w:t>
        </w:r>
      </w:ins>
      <w:r>
        <w:rPr>
          <w:rFonts w:hint="default"/>
          <w:lang w:val="en-US" w:eastAsia="zh-CN"/>
        </w:rPr>
        <w:t>_wiki浏览维基百科页面，并进行总结或提取与查询相关的答案。(3)</w:t>
      </w:r>
      <w:ins w:id="42" w:author="Charon" w:date="2024-03-08T12:57:49Z">
        <w:r>
          <w:rPr>
            <w:rFonts w:hint="eastAsia"/>
            <w:lang w:val="en-US" w:eastAsia="zh-CN"/>
          </w:rPr>
          <w:t xml:space="preserve"> </w:t>
        </w:r>
      </w:ins>
      <w:ins w:id="43" w:author="Charon" w:date="2024-03-13T10:49:03Z">
        <w:r>
          <w:rPr>
            <w:rFonts w:hint="eastAsia"/>
            <w:lang w:val="en-US" w:eastAsia="zh-CN"/>
          </w:rPr>
          <w:t>b</w:t>
        </w:r>
      </w:ins>
      <w:ins w:id="44" w:author="Charon" w:date="2024-03-13T10:49:05Z">
        <w:r>
          <w:rPr>
            <w:rFonts w:hint="eastAsia"/>
            <w:lang w:val="en-US" w:eastAsia="zh-CN"/>
          </w:rPr>
          <w:t>r</w:t>
        </w:r>
      </w:ins>
      <w:ins w:id="45" w:author="Charon" w:date="2024-03-13T10:49:06Z">
        <w:r>
          <w:rPr>
            <w:rFonts w:hint="eastAsia"/>
            <w:lang w:val="en-US" w:eastAsia="zh-CN"/>
          </w:rPr>
          <w:t>ow</w:t>
        </w:r>
      </w:ins>
      <w:ins w:id="46" w:author="Charon" w:date="2024-03-13T10:49:07Z">
        <w:r>
          <w:rPr>
            <w:rFonts w:hint="eastAsia"/>
            <w:lang w:val="en-US" w:eastAsia="zh-CN"/>
          </w:rPr>
          <w:t>se</w:t>
        </w:r>
      </w:ins>
      <w:r>
        <w:rPr>
          <w:rFonts w:hint="default"/>
          <w:lang w:val="en-US" w:eastAsia="zh-CN"/>
        </w:rPr>
        <w:t>_</w:t>
      </w:r>
      <w:ins w:id="47" w:author="Charon" w:date="2024-03-13T10:49:11Z">
        <w:r>
          <w:rPr>
            <w:rFonts w:hint="eastAsia"/>
            <w:highlight w:val="none"/>
            <w:lang w:val="en-US" w:eastAsia="zh-CN"/>
          </w:rPr>
          <w:t>asp</w:t>
        </w:r>
      </w:ins>
      <w:ins w:id="48" w:author="Charon" w:date="2024-03-13T10:49:12Z">
        <w:r>
          <w:rPr>
            <w:rFonts w:hint="eastAsia"/>
            <w:highlight w:val="none"/>
            <w:lang w:val="en-US" w:eastAsia="zh-CN"/>
          </w:rPr>
          <w:t>ect</w:t>
        </w:r>
      </w:ins>
      <w:r>
        <w:rPr>
          <w:rFonts w:hint="default"/>
          <w:lang w:val="en-US" w:eastAsia="zh-CN"/>
        </w:rPr>
        <w:t>来检查一个实体的方面和调查相关的视频。(4)</w:t>
      </w:r>
      <w:ins w:id="49" w:author="Charon" w:date="2024-03-08T12:57:50Z">
        <w:r>
          <w:rPr>
            <w:rFonts w:hint="eastAsia"/>
            <w:lang w:val="en-US" w:eastAsia="zh-CN"/>
          </w:rPr>
          <w:t xml:space="preserve"> </w:t>
        </w:r>
      </w:ins>
      <w:r>
        <w:rPr>
          <w:rFonts w:hint="default"/>
          <w:lang w:val="en-US" w:eastAsia="zh-CN"/>
        </w:rPr>
        <w:t>bro</w:t>
      </w:r>
      <w:ins w:id="50" w:author="Charon" w:date="2024-03-13T11:08:39Z">
        <w:r>
          <w:rPr>
            <w:rFonts w:hint="eastAsia"/>
            <w:lang w:val="en-US" w:eastAsia="zh-CN"/>
          </w:rPr>
          <w:t>w</w:t>
        </w:r>
      </w:ins>
      <w:ins w:id="51" w:author="Charon" w:date="2024-03-13T11:08:33Z">
        <w:r>
          <w:rPr>
            <w:rFonts w:hint="eastAsia"/>
            <w:lang w:val="en-US" w:eastAsia="zh-CN"/>
          </w:rPr>
          <w:t>s</w:t>
        </w:r>
      </w:ins>
      <w:r>
        <w:rPr>
          <w:rFonts w:hint="default"/>
          <w:lang w:val="en-US" w:eastAsia="zh-CN"/>
        </w:rPr>
        <w:t>e_video来解释各个帧的OCR和视频的ASR，生成一个基于文本的摘要。</w:t>
      </w:r>
    </w:p>
    <w:p>
      <w:pPr>
        <w:pStyle w:val="13"/>
        <w:ind w:firstLine="420"/>
        <w:rPr>
          <w:rFonts w:hint="default"/>
          <w:lang w:val="en-US" w:eastAsia="zh-CN"/>
        </w:rPr>
      </w:pPr>
      <w:r>
        <w:rPr>
          <w:rFonts w:hint="default"/>
          <w:lang w:val="en-US" w:eastAsia="zh-CN"/>
        </w:rPr>
        <w:t>系统的第二套工具强调时间意识。我们观察到，仅仅将时间戳合并到提示中，对于具有时间感知能力的问题回答仍然不是最优的，从而导致过时信息的传播。因此，我们引入了几个可以感知时间的工具，包括： (1)</w:t>
      </w:r>
      <w:ins w:id="52" w:author="Charon" w:date="2024-03-13T11:10:48Z">
        <w:r>
          <w:rPr>
            <w:rFonts w:hint="eastAsia"/>
            <w:lang w:val="en-US" w:eastAsia="zh-CN"/>
          </w:rPr>
          <w:t xml:space="preserve"> </w:t>
        </w:r>
      </w:ins>
      <w:ins w:id="53" w:author="Charon" w:date="2024-03-13T11:09:23Z">
        <w:r>
          <w:rPr>
            <w:rFonts w:hint="eastAsia"/>
            <w:lang w:val="en-US" w:eastAsia="zh-CN"/>
          </w:rPr>
          <w:t>cal</w:t>
        </w:r>
      </w:ins>
      <w:ins w:id="54" w:author="Charon" w:date="2024-03-13T11:09:24Z">
        <w:r>
          <w:rPr>
            <w:rFonts w:hint="eastAsia"/>
            <w:lang w:val="en-US" w:eastAsia="zh-CN"/>
          </w:rPr>
          <w:t>e</w:t>
        </w:r>
      </w:ins>
      <w:ins w:id="55" w:author="Charon" w:date="2024-03-13T11:09:25Z">
        <w:r>
          <w:rPr>
            <w:rFonts w:hint="eastAsia"/>
            <w:lang w:val="en-US" w:eastAsia="zh-CN"/>
          </w:rPr>
          <w:t>ndar</w:t>
        </w:r>
      </w:ins>
      <w:r>
        <w:rPr>
          <w:rFonts w:hint="default"/>
          <w:lang w:val="en-US" w:eastAsia="zh-CN"/>
        </w:rPr>
        <w:t>，它处理一个日期范围，以提供来自公历和月历的细节。(2)</w:t>
      </w:r>
      <w:ins w:id="56" w:author="Charon" w:date="2024-03-13T11:14:59Z">
        <w:r>
          <w:rPr>
            <w:rFonts w:hint="eastAsia"/>
            <w:lang w:val="en-US" w:eastAsia="zh-CN"/>
          </w:rPr>
          <w:t xml:space="preserve"> </w:t>
        </w:r>
      </w:ins>
      <w:ins w:id="57" w:author="Charon" w:date="2024-03-13T11:09:28Z">
        <w:r>
          <w:rPr>
            <w:rFonts w:hint="eastAsia"/>
            <w:lang w:val="en-US" w:eastAsia="zh-CN"/>
          </w:rPr>
          <w:t>holi</w:t>
        </w:r>
      </w:ins>
      <w:ins w:id="58" w:author="Charon" w:date="2024-03-13T11:09:29Z">
        <w:r>
          <w:rPr>
            <w:rFonts w:hint="eastAsia"/>
            <w:lang w:val="en-US" w:eastAsia="zh-CN"/>
          </w:rPr>
          <w:t>days</w:t>
        </w:r>
      </w:ins>
      <w:r>
        <w:rPr>
          <w:rFonts w:hint="default"/>
          <w:lang w:val="en-US" w:eastAsia="zh-CN"/>
        </w:rPr>
        <w:t>，给定一个日期范围，会返回显著的节日。(3) time_delta，它计算两个时间戳之间的持续时间（以天/小时/分/秒为单位）。(4)</w:t>
      </w:r>
      <w:ins w:id="59" w:author="Charon" w:date="2024-03-13T11:10:53Z">
        <w:r>
          <w:rPr>
            <w:rFonts w:hint="eastAsia"/>
            <w:lang w:val="en-US" w:eastAsia="zh-CN"/>
          </w:rPr>
          <w:t xml:space="preserve"> </w:t>
        </w:r>
      </w:ins>
      <w:ins w:id="60" w:author="Charon" w:date="2024-03-13T11:09:49Z">
        <w:r>
          <w:rPr>
            <w:rFonts w:hint="eastAsia"/>
            <w:lang w:val="en-US" w:eastAsia="zh-CN"/>
          </w:rPr>
          <w:t>weat</w:t>
        </w:r>
      </w:ins>
      <w:ins w:id="61" w:author="Charon" w:date="2024-03-13T11:09:50Z">
        <w:r>
          <w:rPr>
            <w:rFonts w:hint="eastAsia"/>
            <w:lang w:val="en-US" w:eastAsia="zh-CN"/>
          </w:rPr>
          <w:t>her</w:t>
        </w:r>
      </w:ins>
      <w:r>
        <w:rPr>
          <w:rFonts w:hint="default"/>
          <w:lang w:val="en-US" w:eastAsia="zh-CN"/>
        </w:rPr>
        <w:t>，这需要一个位置和日期范围来提供天气细节，如温度、降水和湿度。此外，用户定义的自定义工具也可以无缝地集成到KAgentSys中，只要它们有详细的规范。</w:t>
      </w:r>
    </w:p>
    <w:p>
      <w:pPr>
        <w:pStyle w:val="13"/>
        <w:numPr>
          <w:ilvl w:val="1"/>
          <w:numId w:val="1"/>
        </w:numPr>
        <w:rPr>
          <w:rFonts w:hint="default"/>
          <w:b/>
          <w:bCs w:val="0"/>
          <w:lang w:val="en-US" w:eastAsia="zh-CN"/>
        </w:rPr>
      </w:pPr>
      <w:r>
        <w:rPr>
          <w:rFonts w:hint="default"/>
          <w:b/>
          <w:bCs w:val="0"/>
          <w:lang w:val="en-US" w:eastAsia="zh-CN"/>
        </w:rPr>
        <w:t>代理循环</w:t>
      </w:r>
    </w:p>
    <w:p>
      <w:pPr>
        <w:pStyle w:val="13"/>
        <w:ind w:firstLine="420"/>
        <w:rPr>
          <w:rFonts w:hint="default"/>
          <w:lang w:val="en-US" w:eastAsia="zh-CN"/>
        </w:rPr>
      </w:pPr>
      <w:r>
        <w:rPr>
          <w:rFonts w:hint="default"/>
          <w:lang w:val="en-US" w:eastAsia="zh-CN"/>
        </w:rPr>
        <w:t>在初始化KwaiAgents的循环之前，用户会提交一个查询（必需的），以及一些可选的输入，如外部知识源（链接或文件），以及指导代理行为的特定指令或配置文件。然后，该循环将继续执行以下步骤：</w:t>
      </w:r>
    </w:p>
    <w:p>
      <w:pPr>
        <w:pStyle w:val="13"/>
        <w:ind w:firstLine="420"/>
        <w:rPr>
          <w:rFonts w:hint="default"/>
          <w:lang w:val="en-US" w:eastAsia="zh-CN"/>
        </w:rPr>
      </w:pPr>
      <w:r>
        <w:rPr>
          <w:rFonts w:hint="default"/>
          <w:b/>
          <w:bCs w:val="0"/>
          <w:lang w:val="en-US" w:eastAsia="zh-CN"/>
        </w:rPr>
        <w:t>内存更新：</w:t>
      </w:r>
      <w:r>
        <w:rPr>
          <w:rFonts w:hint="default"/>
          <w:lang w:val="en-US" w:eastAsia="zh-CN"/>
        </w:rPr>
        <w:t>系统更新用户过去的交互记录，包括以前的对话和已执行的任务。如果用户提供了新的链接或文件，那么外部知识库也会相应地进行更新。</w:t>
      </w:r>
    </w:p>
    <w:p>
      <w:pPr>
        <w:pStyle w:val="13"/>
        <w:ind w:firstLine="420"/>
        <w:rPr>
          <w:rFonts w:hint="default"/>
          <w:lang w:val="en-US" w:eastAsia="zh-CN"/>
        </w:rPr>
      </w:pPr>
      <w:r>
        <w:rPr>
          <w:rFonts w:hint="default"/>
          <w:b/>
          <w:bCs w:val="0"/>
          <w:lang w:val="en-US" w:eastAsia="zh-CN"/>
        </w:rPr>
        <w:t>内存检索：</w:t>
      </w:r>
      <w:r>
        <w:rPr>
          <w:rFonts w:hint="default"/>
          <w:lang w:val="en-US" w:eastAsia="zh-CN"/>
        </w:rPr>
        <w:t>基于用户当前的查询和最近的交互，可以检索来自外部知识来源、过去的对话和已完成的任务的相关片段。这些段被合并到一个固定最大长度的文本框中以供后续参考。</w:t>
      </w:r>
    </w:p>
    <w:p>
      <w:pPr>
        <w:pStyle w:val="13"/>
        <w:ind w:firstLine="420"/>
        <w:rPr>
          <w:rFonts w:hint="default"/>
          <w:lang w:val="en-US" w:eastAsia="zh-CN"/>
        </w:rPr>
      </w:pPr>
      <w:r>
        <w:rPr>
          <w:rFonts w:hint="default"/>
          <w:b/>
          <w:bCs w:val="0"/>
          <w:lang w:val="en-US" w:eastAsia="zh-CN"/>
        </w:rPr>
        <w:t>任务计划：</w:t>
      </w:r>
      <w:r>
        <w:rPr>
          <w:rFonts w:hint="default"/>
          <w:lang w:val="en-US" w:eastAsia="zh-CN"/>
        </w:rPr>
        <w:t>这个阶段利用收集到的信息来为llm构建一个全面的提示。提示符包括代理的配置文件、用户指定的行为准则、工具规范、统一内存文本框、当前时间戳以及JSON中的预定义输出格式。因此，LLM将被提示生成一个task_name，表示随后阶段的计划，以及一个详细说明要调用哪些工具和各自的参数的命令。</w:t>
      </w:r>
    </w:p>
    <w:p>
      <w:pPr>
        <w:pStyle w:val="13"/>
        <w:ind w:firstLine="420"/>
        <w:rPr>
          <w:rFonts w:hint="default"/>
          <w:lang w:val="en-US" w:eastAsia="zh-CN"/>
        </w:rPr>
      </w:pPr>
      <w:r>
        <w:rPr>
          <w:rFonts w:hint="default"/>
          <w:b/>
          <w:bCs w:val="0"/>
          <w:lang w:val="en-US" w:eastAsia="zh-CN"/>
        </w:rPr>
        <w:t>工具执行：</w:t>
      </w:r>
      <w:r>
        <w:rPr>
          <w:rFonts w:hint="default"/>
          <w:lang w:val="en-US" w:eastAsia="zh-CN"/>
        </w:rPr>
        <w:t>如果“任务计划”阶段生成一个名为task_fulilte的工具，则循环终止，提示代理制定结论。否则，将执行指定的命令。每个命令都会以自定义格式生成一个观察结果，然后将其集成到任务内存中。</w:t>
      </w:r>
    </w:p>
    <w:p>
      <w:pPr>
        <w:pStyle w:val="13"/>
        <w:ind w:firstLine="420"/>
        <w:rPr>
          <w:ins w:id="62" w:author="Charon" w:date="2024-03-08T13:02:32Z"/>
          <w:rFonts w:hint="default"/>
          <w:lang w:val="en-US" w:eastAsia="zh-CN"/>
        </w:rPr>
      </w:pPr>
      <w:r>
        <w:rPr>
          <w:rFonts w:hint="default"/>
          <w:b/>
          <w:bCs w:val="0"/>
          <w:lang w:val="en-US" w:eastAsia="zh-CN"/>
        </w:rPr>
        <w:t>结论：</w:t>
      </w:r>
      <w:r>
        <w:rPr>
          <w:rFonts w:hint="default"/>
          <w:lang w:val="en-US" w:eastAsia="zh-CN"/>
        </w:rPr>
        <w:t>类似于“任务计划”阶段，代理通过考虑检索到的内存来对用户的查询制定响应。代理的配置文件、用户提供的指令和当前的时间戳也被合并到最终文件中</w:t>
      </w:r>
      <w:ins w:id="63" w:author="Charon" w:date="2024-03-13T11:16:38Z">
        <w:r>
          <w:rPr>
            <w:rFonts w:hint="eastAsia"/>
            <w:lang w:val="en-US" w:eastAsia="zh-CN"/>
          </w:rPr>
          <w:t>。</w:t>
        </w:r>
      </w:ins>
    </w:p>
    <w:p>
      <w:pPr>
        <w:pStyle w:val="13"/>
        <w:spacing w:line="360" w:lineRule="auto"/>
        <w:ind w:firstLine="0"/>
        <w:rPr>
          <w:rFonts w:hint="default"/>
          <w:lang w:val="en-US" w:eastAsia="zh-CN"/>
        </w:rPr>
      </w:pPr>
    </w:p>
    <w:p>
      <w:pPr>
        <w:numPr>
          <w:ilvl w:val="0"/>
          <w:numId w:val="1"/>
        </w:numPr>
        <w:bidi w:val="0"/>
        <w:spacing w:line="360" w:lineRule="auto"/>
        <w:ind w:firstLine="0" w:firstLineChars="0"/>
        <w:rPr>
          <w:ins w:id="64" w:author="Charon" w:date="2024-03-08T13:03:23Z"/>
          <w:rFonts w:hint="eastAsia" w:ascii="Times New Roman" w:hAnsi="Times New Roman" w:cs="Times New Roman"/>
          <w:b/>
          <w:bCs/>
          <w:sz w:val="24"/>
          <w:szCs w:val="24"/>
          <w:lang w:val="en-US" w:eastAsia="zh-CN"/>
        </w:rPr>
      </w:pPr>
      <w:ins w:id="65" w:author="Charon" w:date="2024-03-13T11:20:05Z">
        <w:r>
          <w:rPr>
            <w:rFonts w:hint="eastAsia" w:ascii="Times New Roman" w:hAnsi="Times New Roman" w:cs="Times New Roman"/>
            <w:b/>
            <w:bCs/>
            <w:sz w:val="24"/>
            <w:szCs w:val="24"/>
            <w:lang w:val="en-US" w:eastAsia="zh-CN"/>
          </w:rPr>
          <w:t>M</w:t>
        </w:r>
      </w:ins>
      <w:ins w:id="66" w:author="Charon" w:date="2024-03-13T11:20:06Z">
        <w:r>
          <w:rPr>
            <w:rFonts w:hint="eastAsia" w:ascii="Times New Roman" w:hAnsi="Times New Roman" w:cs="Times New Roman"/>
            <w:b/>
            <w:bCs/>
            <w:sz w:val="24"/>
            <w:szCs w:val="24"/>
            <w:lang w:val="en-US" w:eastAsia="zh-CN"/>
          </w:rPr>
          <w:t>eata</w:t>
        </w:r>
      </w:ins>
      <w:ins w:id="67" w:author="Charon" w:date="2024-03-13T11:20:07Z">
        <w:r>
          <w:rPr>
            <w:rFonts w:hint="eastAsia" w:ascii="Times New Roman" w:hAnsi="Times New Roman" w:cs="Times New Roman"/>
            <w:b/>
            <w:bCs/>
            <w:sz w:val="24"/>
            <w:szCs w:val="24"/>
            <w:lang w:val="en-US" w:eastAsia="zh-CN"/>
          </w:rPr>
          <w:t>-</w:t>
        </w:r>
      </w:ins>
      <w:ins w:id="68" w:author="Charon" w:date="2024-03-13T11:20:08Z">
        <w:r>
          <w:rPr>
            <w:rFonts w:hint="eastAsia" w:ascii="Times New Roman" w:hAnsi="Times New Roman" w:cs="Times New Roman"/>
            <w:b/>
            <w:bCs/>
            <w:sz w:val="24"/>
            <w:szCs w:val="24"/>
            <w:lang w:val="en-US" w:eastAsia="zh-CN"/>
          </w:rPr>
          <w:t>A</w:t>
        </w:r>
      </w:ins>
      <w:ins w:id="69" w:author="Charon" w:date="2024-03-13T11:20:10Z">
        <w:r>
          <w:rPr>
            <w:rFonts w:hint="eastAsia" w:ascii="Times New Roman" w:hAnsi="Times New Roman" w:cs="Times New Roman"/>
            <w:b/>
            <w:bCs/>
            <w:sz w:val="24"/>
            <w:szCs w:val="24"/>
            <w:lang w:val="en-US" w:eastAsia="zh-CN"/>
          </w:rPr>
          <w:t>gent</w:t>
        </w:r>
      </w:ins>
      <w:ins w:id="70" w:author="Charon" w:date="2024-03-13T11:20:11Z">
        <w:r>
          <w:rPr>
            <w:rFonts w:hint="eastAsia" w:ascii="Times New Roman" w:hAnsi="Times New Roman" w:cs="Times New Roman"/>
            <w:b/>
            <w:bCs/>
            <w:sz w:val="24"/>
            <w:szCs w:val="24"/>
            <w:lang w:val="en-US" w:eastAsia="zh-CN"/>
          </w:rPr>
          <w:t xml:space="preserve"> T</w:t>
        </w:r>
      </w:ins>
      <w:ins w:id="71" w:author="Charon" w:date="2024-03-13T11:20:12Z">
        <w:r>
          <w:rPr>
            <w:rFonts w:hint="eastAsia" w:ascii="Times New Roman" w:hAnsi="Times New Roman" w:cs="Times New Roman"/>
            <w:b/>
            <w:bCs/>
            <w:sz w:val="24"/>
            <w:szCs w:val="24"/>
            <w:lang w:val="en-US" w:eastAsia="zh-CN"/>
          </w:rPr>
          <w:t>uning</w:t>
        </w:r>
      </w:ins>
    </w:p>
    <w:p>
      <w:pPr>
        <w:numPr>
          <w:ilvl w:val="-1"/>
          <w:numId w:val="0"/>
        </w:numPr>
        <w:spacing w:line="360" w:lineRule="auto"/>
        <w:ind w:firstLine="420" w:firstLineChars="0"/>
        <w:jc w:val="left"/>
        <w:rPr>
          <w:rFonts w:hint="default" w:ascii="Times New Roman" w:hAnsi="Times New Roman" w:eastAsia="宋体"/>
          <w:sz w:val="24"/>
          <w:szCs w:val="24"/>
          <w:lang w:val="en-US" w:eastAsia="zh-CN"/>
        </w:rPr>
      </w:pPr>
      <w:r>
        <w:rPr>
          <w:rStyle w:val="15"/>
        </w:rPr>
        <w:t>这段主要讨论了人类和机器在信息处理和知识获取方面的差异和能力。尽管人类的大脑无法处理和记忆大量的信息，但他们擅长批判性思考、规划和反思，并利用可用的工具与世界互动和解释世界，从而能够高效地找到答案。最近的大型语言模型（LLMs）的进展表明，机器也可能具备上述的人类能力，即使参数有限，它们也能表现出强大的能力。</w:t>
      </w:r>
    </w:p>
    <w:p>
      <w:pPr>
        <w:numPr>
          <w:ilvl w:val="1"/>
          <w:numId w:val="1"/>
        </w:numPr>
        <w:spacing w:line="360" w:lineRule="auto"/>
        <w:ind w:firstLine="0" w:firstLineChars="0"/>
        <w:jc w:val="both"/>
        <w:rPr>
          <w:rFonts w:hint="eastAsia" w:ascii="Times New Roman" w:hAnsi="Times New Roman" w:eastAsia="宋体"/>
          <w:b/>
          <w:bCs/>
          <w:sz w:val="24"/>
          <w:szCs w:val="24"/>
          <w:lang w:val="en-US" w:eastAsia="zh-CN"/>
        </w:rPr>
      </w:pPr>
      <w:r>
        <w:rPr>
          <w:rFonts w:hint="eastAsia" w:ascii="Times New Roman" w:hAnsi="Times New Roman" w:eastAsia="宋体"/>
          <w:b/>
          <w:bCs/>
          <w:sz w:val="24"/>
          <w:szCs w:val="24"/>
          <w:lang w:val="en-US" w:eastAsia="zh-CN"/>
        </w:rPr>
        <w:t>模版制作（</w:t>
      </w:r>
      <w:r>
        <w:rPr>
          <w:rFonts w:hint="eastAsia" w:ascii="Times New Roman" w:hAnsi="Times New Roman" w:eastAsia="宋体"/>
          <w:b/>
          <w:bCs/>
          <w:i/>
          <w:iCs/>
          <w:sz w:val="24"/>
          <w:szCs w:val="24"/>
          <w:lang w:val="en-US" w:eastAsia="zh-CN"/>
        </w:rPr>
        <w:t>templates crafting</w:t>
      </w:r>
      <w:r>
        <w:rPr>
          <w:rFonts w:hint="eastAsia" w:ascii="Times New Roman" w:hAnsi="Times New Roman" w:eastAsia="宋体"/>
          <w:b/>
          <w:bCs/>
          <w:sz w:val="24"/>
          <w:szCs w:val="24"/>
          <w:lang w:val="en-US" w:eastAsia="zh-CN"/>
        </w:rPr>
        <w:t>）</w:t>
      </w:r>
    </w:p>
    <w:p>
      <w:pPr>
        <w:spacing w:line="360" w:lineRule="auto"/>
        <w:ind w:firstLine="420" w:firstLineChars="0"/>
        <w:jc w:val="both"/>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主要涉及对多个开源代理系统的系统提示进行审查，并从中提取出六个共同的组件。这些组件包括：</w:t>
      </w:r>
      <w:ins w:id="72" w:author="Charon" w:date="2024-03-08T13:05:26Z">
        <w:r>
          <w:rPr>
            <w:rFonts w:hint="eastAsia" w:ascii="Times New Roman" w:hAnsi="Times New Roman" w:eastAsia="宋体"/>
            <w:sz w:val="24"/>
            <w:szCs w:val="24"/>
            <w:lang w:val="en-US" w:eastAsia="zh-CN"/>
          </w:rPr>
          <w:t>(</w:t>
        </w:r>
      </w:ins>
      <w:ins w:id="73" w:author="Charon" w:date="2024-03-08T13:05:30Z">
        <w:r>
          <w:rPr>
            <w:rFonts w:hint="eastAsia" w:ascii="Times New Roman" w:hAnsi="Times New Roman" w:eastAsia="宋体"/>
            <w:sz w:val="24"/>
            <w:szCs w:val="24"/>
            <w:lang w:val="en-US" w:eastAsia="zh-CN"/>
          </w:rPr>
          <w:t>1</w:t>
        </w:r>
      </w:ins>
      <w:ins w:id="74" w:author="Charon" w:date="2024-03-08T13:05:26Z">
        <w:r>
          <w:rPr>
            <w:rFonts w:hint="eastAsia" w:ascii="Times New Roman" w:hAnsi="Times New Roman" w:eastAsia="宋体"/>
            <w:sz w:val="24"/>
            <w:szCs w:val="24"/>
            <w:lang w:val="en-US" w:eastAsia="zh-CN"/>
          </w:rPr>
          <w:t>)</w:t>
        </w:r>
      </w:ins>
      <w:ins w:id="75" w:author="Charon" w:date="2024-03-08T13:05:31Z">
        <w:r>
          <w:rPr>
            <w:rFonts w:hint="eastAsia" w:ascii="Times New Roman" w:hAnsi="Times New Roman" w:eastAsia="宋体"/>
            <w:sz w:val="24"/>
            <w:szCs w:val="24"/>
            <w:lang w:val="en-US" w:eastAsia="zh-CN"/>
          </w:rPr>
          <w:t xml:space="preserve"> </w:t>
        </w:r>
      </w:ins>
      <w:r>
        <w:rPr>
          <w:rFonts w:hint="eastAsia" w:ascii="Times New Roman" w:hAnsi="Times New Roman" w:eastAsia="宋体"/>
          <w:sz w:val="24"/>
          <w:szCs w:val="24"/>
          <w:lang w:val="en-US" w:eastAsia="zh-CN"/>
        </w:rPr>
        <w:t>简介：详细说明</w:t>
      </w:r>
      <w:r>
        <w:rPr>
          <w:rFonts w:hint="default" w:ascii="Times New Roman" w:hAnsi="Times New Roman" w:eastAsia="宋体"/>
          <w:i/>
          <w:iCs/>
          <w:sz w:val="24"/>
          <w:szCs w:val="24"/>
          <w:lang w:val="en-US" w:eastAsia="zh-CN"/>
        </w:rPr>
        <w:t>LLM</w:t>
      </w:r>
      <w:r>
        <w:rPr>
          <w:rFonts w:hint="eastAsia" w:ascii="Times New Roman" w:hAnsi="Times New Roman" w:eastAsia="宋体"/>
          <w:sz w:val="24"/>
          <w:szCs w:val="24"/>
          <w:lang w:val="en-US" w:eastAsia="zh-CN"/>
        </w:rPr>
        <w:t>（大语言模型）的角色，例如“你是一个有用的</w:t>
      </w:r>
      <w:r>
        <w:rPr>
          <w:rFonts w:hint="default" w:ascii="Times New Roman" w:hAnsi="Times New Roman" w:eastAsia="宋体"/>
          <w:i/>
          <w:iCs/>
          <w:sz w:val="24"/>
          <w:szCs w:val="24"/>
          <w:lang w:val="en-US" w:eastAsia="zh-CN"/>
        </w:rPr>
        <w:t>AI</w:t>
      </w:r>
      <w:r>
        <w:rPr>
          <w:rFonts w:hint="eastAsia" w:ascii="Times New Roman" w:hAnsi="Times New Roman" w:eastAsia="宋体"/>
          <w:sz w:val="24"/>
          <w:szCs w:val="24"/>
          <w:lang w:val="en-US" w:eastAsia="zh-CN"/>
        </w:rPr>
        <w:t>计划员”。</w:t>
      </w:r>
      <w:ins w:id="76" w:author="Charon" w:date="2024-03-08T13:05:37Z">
        <w:r>
          <w:rPr>
            <w:rFonts w:hint="eastAsia" w:ascii="Times New Roman" w:hAnsi="Times New Roman" w:eastAsia="宋体"/>
            <w:sz w:val="24"/>
            <w:szCs w:val="24"/>
            <w:lang w:val="en-US" w:eastAsia="zh-CN"/>
          </w:rPr>
          <w:t>(</w:t>
        </w:r>
      </w:ins>
      <w:ins w:id="77" w:author="Charon" w:date="2024-03-08T13:05:38Z">
        <w:r>
          <w:rPr>
            <w:rFonts w:hint="eastAsia" w:ascii="Times New Roman" w:hAnsi="Times New Roman" w:eastAsia="宋体"/>
            <w:sz w:val="24"/>
            <w:szCs w:val="24"/>
            <w:lang w:val="en-US" w:eastAsia="zh-CN"/>
          </w:rPr>
          <w:t>2)</w:t>
        </w:r>
      </w:ins>
      <w:ins w:id="78" w:author="Charon" w:date="2024-03-08T13:05:39Z">
        <w:r>
          <w:rPr>
            <w:rFonts w:hint="eastAsia" w:ascii="Times New Roman" w:hAnsi="Times New Roman" w:eastAsia="宋体"/>
            <w:sz w:val="24"/>
            <w:szCs w:val="24"/>
            <w:lang w:val="en-US" w:eastAsia="zh-CN"/>
          </w:rPr>
          <w:t xml:space="preserve"> </w:t>
        </w:r>
      </w:ins>
      <w:r>
        <w:rPr>
          <w:rFonts w:hint="eastAsia" w:ascii="Times New Roman" w:hAnsi="Times New Roman" w:eastAsia="宋体"/>
          <w:sz w:val="24"/>
          <w:szCs w:val="24"/>
          <w:lang w:val="en-US" w:eastAsia="zh-CN"/>
        </w:rPr>
        <w:t>指令：包含代理的约束和行动顺序，例如“迭代不超过五次”。</w:t>
      </w:r>
      <w:ins w:id="79" w:author="Charon" w:date="2024-03-08T13:05:45Z">
        <w:r>
          <w:rPr>
            <w:rFonts w:hint="eastAsia" w:ascii="Times New Roman" w:hAnsi="Times New Roman" w:eastAsia="宋体"/>
            <w:sz w:val="24"/>
            <w:szCs w:val="24"/>
            <w:lang w:val="en-US" w:eastAsia="zh-CN"/>
          </w:rPr>
          <w:t>(</w:t>
        </w:r>
      </w:ins>
      <w:ins w:id="80" w:author="Charon" w:date="2024-03-08T13:05:48Z">
        <w:r>
          <w:rPr>
            <w:rFonts w:hint="eastAsia" w:ascii="Times New Roman" w:hAnsi="Times New Roman" w:eastAsia="宋体"/>
            <w:sz w:val="24"/>
            <w:szCs w:val="24"/>
            <w:lang w:val="en-US" w:eastAsia="zh-CN"/>
          </w:rPr>
          <w:t>3</w:t>
        </w:r>
      </w:ins>
      <w:ins w:id="81" w:author="Charon" w:date="2024-03-08T13:05:46Z">
        <w:r>
          <w:rPr>
            <w:rFonts w:hint="eastAsia" w:ascii="Times New Roman" w:hAnsi="Times New Roman" w:eastAsia="宋体"/>
            <w:sz w:val="24"/>
            <w:szCs w:val="24"/>
            <w:lang w:val="en-US" w:eastAsia="zh-CN"/>
          </w:rPr>
          <w:t>)</w:t>
        </w:r>
      </w:ins>
      <w:ins w:id="82" w:author="Charon" w:date="2024-03-08T13:05:49Z">
        <w:r>
          <w:rPr>
            <w:rFonts w:hint="eastAsia" w:ascii="Times New Roman" w:hAnsi="Times New Roman" w:eastAsia="宋体"/>
            <w:sz w:val="24"/>
            <w:szCs w:val="24"/>
            <w:lang w:val="en-US" w:eastAsia="zh-CN"/>
          </w:rPr>
          <w:t xml:space="preserve"> </w:t>
        </w:r>
      </w:ins>
      <w:r>
        <w:rPr>
          <w:rFonts w:hint="eastAsia" w:ascii="Times New Roman" w:hAnsi="Times New Roman" w:eastAsia="宋体"/>
          <w:sz w:val="24"/>
          <w:szCs w:val="24"/>
          <w:lang w:val="en-US" w:eastAsia="zh-CN"/>
        </w:rPr>
        <w:t>工具：概述要使用的工具的格式，例如带有函数名、描述和参数详情的</w:t>
      </w:r>
      <w:r>
        <w:rPr>
          <w:rFonts w:hint="default" w:ascii="Times New Roman" w:hAnsi="Times New Roman" w:eastAsia="宋体"/>
          <w:i/>
          <w:iCs/>
          <w:sz w:val="24"/>
          <w:szCs w:val="24"/>
          <w:lang w:val="en-US" w:eastAsia="zh-CN"/>
        </w:rPr>
        <w:t>JSON</w:t>
      </w:r>
      <w:r>
        <w:rPr>
          <w:rFonts w:hint="eastAsia" w:ascii="Times New Roman" w:hAnsi="Times New Roman" w:eastAsia="宋体"/>
          <w:sz w:val="24"/>
          <w:szCs w:val="24"/>
          <w:lang w:val="en-US" w:eastAsia="zh-CN"/>
        </w:rPr>
        <w:t>模式。</w:t>
      </w:r>
      <w:ins w:id="83" w:author="Charon" w:date="2024-03-08T13:05:53Z">
        <w:r>
          <w:rPr>
            <w:rFonts w:hint="eastAsia" w:ascii="Times New Roman" w:hAnsi="Times New Roman" w:eastAsia="宋体"/>
            <w:sz w:val="24"/>
            <w:szCs w:val="24"/>
            <w:lang w:val="en-US" w:eastAsia="zh-CN"/>
          </w:rPr>
          <w:t>(</w:t>
        </w:r>
      </w:ins>
      <w:ins w:id="84" w:author="Charon" w:date="2024-03-08T13:05:55Z">
        <w:r>
          <w:rPr>
            <w:rFonts w:hint="eastAsia" w:ascii="Times New Roman" w:hAnsi="Times New Roman" w:eastAsia="宋体"/>
            <w:sz w:val="24"/>
            <w:szCs w:val="24"/>
            <w:lang w:val="en-US" w:eastAsia="zh-CN"/>
          </w:rPr>
          <w:t>4</w:t>
        </w:r>
      </w:ins>
      <w:ins w:id="85" w:author="Charon" w:date="2024-03-08T13:05:54Z">
        <w:r>
          <w:rPr>
            <w:rFonts w:hint="eastAsia" w:ascii="Times New Roman" w:hAnsi="Times New Roman" w:eastAsia="宋体"/>
            <w:sz w:val="24"/>
            <w:szCs w:val="24"/>
            <w:lang w:val="en-US" w:eastAsia="zh-CN"/>
          </w:rPr>
          <w:t>)</w:t>
        </w:r>
      </w:ins>
      <w:ins w:id="86" w:author="Charon" w:date="2024-03-08T13:05:55Z">
        <w:r>
          <w:rPr>
            <w:rFonts w:hint="eastAsia" w:ascii="Times New Roman" w:hAnsi="Times New Roman" w:eastAsia="宋体"/>
            <w:sz w:val="24"/>
            <w:szCs w:val="24"/>
            <w:lang w:val="en-US" w:eastAsia="zh-CN"/>
          </w:rPr>
          <w:t xml:space="preserve"> </w:t>
        </w:r>
      </w:ins>
      <w:r>
        <w:rPr>
          <w:rFonts w:hint="eastAsia" w:ascii="Times New Roman" w:hAnsi="Times New Roman" w:eastAsia="宋体"/>
          <w:sz w:val="24"/>
          <w:szCs w:val="24"/>
          <w:lang w:val="en-US" w:eastAsia="zh-CN"/>
        </w:rPr>
        <w:t>记忆：指示外部知识、过去任务和对话历史的集成，例如将对话历史放在提示的开头。</w:t>
      </w:r>
      <w:ins w:id="87" w:author="Charon" w:date="2024-03-08T13:06:02Z">
        <w:r>
          <w:rPr>
            <w:rFonts w:hint="eastAsia" w:ascii="Times New Roman" w:hAnsi="Times New Roman" w:eastAsia="宋体"/>
            <w:sz w:val="24"/>
            <w:szCs w:val="24"/>
            <w:lang w:val="en-US" w:eastAsia="zh-CN"/>
          </w:rPr>
          <w:t>(</w:t>
        </w:r>
      </w:ins>
      <w:ins w:id="88" w:author="Charon" w:date="2024-03-08T13:06:03Z">
        <w:r>
          <w:rPr>
            <w:rFonts w:hint="eastAsia" w:ascii="Times New Roman" w:hAnsi="Times New Roman" w:eastAsia="宋体"/>
            <w:sz w:val="24"/>
            <w:szCs w:val="24"/>
            <w:lang w:val="en-US" w:eastAsia="zh-CN"/>
          </w:rPr>
          <w:t>5</w:t>
        </w:r>
      </w:ins>
      <w:ins w:id="89" w:author="Charon" w:date="2024-03-08T13:06:02Z">
        <w:r>
          <w:rPr>
            <w:rFonts w:hint="eastAsia" w:ascii="Times New Roman" w:hAnsi="Times New Roman" w:eastAsia="宋体"/>
            <w:sz w:val="24"/>
            <w:szCs w:val="24"/>
            <w:lang w:val="en-US" w:eastAsia="zh-CN"/>
          </w:rPr>
          <w:t>)</w:t>
        </w:r>
      </w:ins>
      <w:ins w:id="90" w:author="Charon" w:date="2024-03-08T13:06:04Z">
        <w:r>
          <w:rPr>
            <w:rFonts w:hint="eastAsia" w:ascii="Times New Roman" w:hAnsi="Times New Roman" w:eastAsia="宋体"/>
            <w:sz w:val="24"/>
            <w:szCs w:val="24"/>
            <w:lang w:val="en-US" w:eastAsia="zh-CN"/>
          </w:rPr>
          <w:t xml:space="preserve"> </w:t>
        </w:r>
      </w:ins>
      <w:r>
        <w:rPr>
          <w:rFonts w:hint="eastAsia" w:ascii="Times New Roman" w:hAnsi="Times New Roman" w:eastAsia="宋体"/>
          <w:sz w:val="24"/>
          <w:szCs w:val="24"/>
          <w:lang w:val="en-US" w:eastAsia="zh-CN"/>
        </w:rPr>
        <w:t>目标：指定用户查询或要求的整合</w:t>
      </w:r>
      <w:ins w:id="91" w:author="Charon" w:date="2024-03-08T13:06:23Z">
        <w:r>
          <w:rPr>
            <w:rFonts w:hint="eastAsia" w:ascii="Times New Roman" w:hAnsi="Times New Roman" w:eastAsia="宋体"/>
            <w:sz w:val="24"/>
            <w:szCs w:val="24"/>
            <w:lang w:val="en-US" w:eastAsia="zh-CN"/>
          </w:rPr>
          <w:t>。</w:t>
        </w:r>
      </w:ins>
      <w:ins w:id="92" w:author="Charon" w:date="2024-03-08T13:06:25Z">
        <w:r>
          <w:rPr>
            <w:rFonts w:hint="eastAsia" w:ascii="Times New Roman" w:hAnsi="Times New Roman" w:eastAsia="宋体"/>
            <w:sz w:val="24"/>
            <w:szCs w:val="24"/>
            <w:lang w:val="en-US" w:eastAsia="zh-CN"/>
          </w:rPr>
          <w:t>(</w:t>
        </w:r>
      </w:ins>
      <w:ins w:id="93" w:author="Charon" w:date="2024-03-08T13:06:26Z">
        <w:r>
          <w:rPr>
            <w:rFonts w:hint="eastAsia" w:ascii="Times New Roman" w:hAnsi="Times New Roman" w:eastAsia="宋体"/>
            <w:sz w:val="24"/>
            <w:szCs w:val="24"/>
            <w:lang w:val="en-US" w:eastAsia="zh-CN"/>
          </w:rPr>
          <w:t>6</w:t>
        </w:r>
      </w:ins>
      <w:ins w:id="94" w:author="Charon" w:date="2024-03-08T13:06:25Z">
        <w:r>
          <w:rPr>
            <w:rFonts w:hint="eastAsia" w:ascii="Times New Roman" w:hAnsi="Times New Roman" w:eastAsia="宋体"/>
            <w:sz w:val="24"/>
            <w:szCs w:val="24"/>
            <w:lang w:val="en-US" w:eastAsia="zh-CN"/>
          </w:rPr>
          <w:t>)</w:t>
        </w:r>
      </w:ins>
      <w:ins w:id="95" w:author="Charon" w:date="2024-03-08T13:06:27Z">
        <w:r>
          <w:rPr>
            <w:rFonts w:hint="eastAsia" w:ascii="Times New Roman" w:hAnsi="Times New Roman" w:eastAsia="宋体"/>
            <w:sz w:val="24"/>
            <w:szCs w:val="24"/>
            <w:lang w:val="en-US" w:eastAsia="zh-CN"/>
          </w:rPr>
          <w:t xml:space="preserve"> </w:t>
        </w:r>
      </w:ins>
      <w:r>
        <w:rPr>
          <w:rFonts w:hint="eastAsia" w:ascii="Times New Roman" w:hAnsi="Times New Roman" w:eastAsia="宋体"/>
          <w:sz w:val="24"/>
          <w:szCs w:val="24"/>
          <w:lang w:val="en-US" w:eastAsia="zh-CN"/>
        </w:rPr>
        <w:t>格式：说明代理应如何构建响应和管理迭代，例如返回包含任务名、工具名和参数的</w:t>
      </w:r>
      <w:r>
        <w:rPr>
          <w:rFonts w:hint="default" w:ascii="Times New Roman" w:hAnsi="Times New Roman" w:eastAsia="宋体"/>
          <w:i/>
          <w:iCs/>
          <w:sz w:val="24"/>
          <w:szCs w:val="24"/>
          <w:lang w:val="en-US" w:eastAsia="zh-CN"/>
        </w:rPr>
        <w:t>JSON</w:t>
      </w:r>
      <w:r>
        <w:rPr>
          <w:rFonts w:hint="eastAsia" w:ascii="Times New Roman" w:hAnsi="Times New Roman" w:eastAsia="宋体"/>
          <w:sz w:val="24"/>
          <w:szCs w:val="24"/>
          <w:lang w:val="en-US" w:eastAsia="zh-CN"/>
        </w:rPr>
        <w:t>对象。</w:t>
      </w:r>
    </w:p>
    <w:p>
      <w:pPr>
        <w:spacing w:line="360" w:lineRule="auto"/>
        <w:ind w:firstLine="420" w:firstLineChars="0"/>
        <w:jc w:val="both"/>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此外，该文还描述了如何利用这些</w:t>
      </w:r>
      <w:r>
        <w:rPr>
          <w:rFonts w:hint="eastAsia" w:ascii="Times New Roman" w:hAnsi="Times New Roman" w:eastAsia="宋体"/>
          <w:sz w:val="24"/>
          <w:szCs w:val="24"/>
          <w:lang w:val="en-US" w:eastAsia="zh-CN"/>
        </w:rPr>
        <w:t>见解</w:t>
      </w:r>
      <w:r>
        <w:rPr>
          <w:rFonts w:hint="eastAsia" w:ascii="Times New Roman" w:hAnsi="Times New Roman" w:eastAsia="宋体"/>
          <w:sz w:val="24"/>
          <w:szCs w:val="24"/>
          <w:lang w:val="en-US" w:eastAsia="zh-CN"/>
        </w:rPr>
        <w:t>设计一个</w:t>
      </w:r>
      <w:ins w:id="96" w:author="Charon" w:date="2024-03-13T11:35:25Z">
        <w:r>
          <w:rPr>
            <w:rFonts w:hint="eastAsia" w:ascii="Times New Roman" w:hAnsi="Times New Roman" w:eastAsia="宋体"/>
            <w:sz w:val="24"/>
            <w:szCs w:val="24"/>
            <w:lang w:val="en-US" w:eastAsia="zh-CN"/>
          </w:rPr>
          <w:t>meta-</w:t>
        </w:r>
      </w:ins>
      <w:ins w:id="97" w:author="Charon" w:date="2024-03-13T11:35:26Z">
        <w:r>
          <w:rPr>
            <w:rFonts w:hint="eastAsia" w:ascii="Times New Roman" w:hAnsi="Times New Roman" w:eastAsia="宋体"/>
            <w:sz w:val="24"/>
            <w:szCs w:val="24"/>
            <w:lang w:val="en-US" w:eastAsia="zh-CN"/>
          </w:rPr>
          <w:t>agent</w:t>
        </w:r>
      </w:ins>
      <w:r>
        <w:rPr>
          <w:rFonts w:hint="eastAsia" w:ascii="Times New Roman" w:hAnsi="Times New Roman" w:eastAsia="宋体"/>
          <w:sz w:val="24"/>
          <w:szCs w:val="24"/>
          <w:lang w:val="en-US" w:eastAsia="zh-CN"/>
        </w:rPr>
        <w:t>，使用</w:t>
      </w:r>
      <w:r>
        <w:rPr>
          <w:rFonts w:hint="eastAsia" w:ascii="Times New Roman" w:hAnsi="Times New Roman" w:eastAsia="宋体"/>
          <w:i/>
          <w:iCs/>
          <w:sz w:val="24"/>
          <w:szCs w:val="24"/>
          <w:lang w:val="en-US" w:eastAsia="zh-CN"/>
        </w:rPr>
        <w:t>GPT-4</w:t>
      </w:r>
      <w:r>
        <w:rPr>
          <w:rFonts w:hint="eastAsia" w:ascii="Times New Roman" w:hAnsi="Times New Roman" w:eastAsia="宋体"/>
          <w:sz w:val="24"/>
          <w:szCs w:val="24"/>
          <w:lang w:val="en-US" w:eastAsia="zh-CN"/>
        </w:rPr>
        <w:t>来制作模板提示。然而，</w:t>
      </w:r>
      <w:r>
        <w:rPr>
          <w:rFonts w:hint="default" w:ascii="Times New Roman" w:hAnsi="Times New Roman" w:eastAsia="宋体"/>
          <w:i/>
          <w:iCs/>
          <w:sz w:val="24"/>
          <w:szCs w:val="24"/>
          <w:lang w:val="en-US" w:eastAsia="zh-CN"/>
        </w:rPr>
        <w:t>GPT-4</w:t>
      </w:r>
      <w:r>
        <w:rPr>
          <w:rFonts w:hint="eastAsia" w:ascii="Times New Roman" w:hAnsi="Times New Roman" w:eastAsia="宋体"/>
          <w:sz w:val="24"/>
          <w:szCs w:val="24"/>
          <w:lang w:val="en-US" w:eastAsia="zh-CN"/>
        </w:rPr>
        <w:t>生成的模板是同质的，缺乏多样性。为了解决这个问题，引入了特定主题的</w:t>
      </w:r>
      <w:r>
        <w:rPr>
          <w:rFonts w:hint="eastAsia" w:ascii="Times New Roman" w:hAnsi="Times New Roman" w:eastAsia="宋体"/>
          <w:sz w:val="24"/>
          <w:szCs w:val="24"/>
          <w:highlight w:val="none"/>
          <w:lang w:val="en-US" w:eastAsia="zh-CN"/>
        </w:rPr>
        <w:t>种子查询</w:t>
      </w:r>
      <w:r>
        <w:rPr>
          <w:rFonts w:hint="eastAsia" w:ascii="Times New Roman" w:hAnsi="Times New Roman" w:eastAsia="宋体"/>
          <w:sz w:val="24"/>
          <w:szCs w:val="24"/>
          <w:lang w:val="en-US" w:eastAsia="zh-CN"/>
        </w:rPr>
        <w:t>来指导</w:t>
      </w:r>
      <w:r>
        <w:rPr>
          <w:rFonts w:hint="default" w:ascii="Times New Roman" w:hAnsi="Times New Roman" w:eastAsia="宋体"/>
          <w:i/>
          <w:iCs/>
          <w:sz w:val="24"/>
          <w:szCs w:val="24"/>
          <w:lang w:val="en-US" w:eastAsia="zh-CN"/>
        </w:rPr>
        <w:t>GPT-4</w:t>
      </w:r>
      <w:r>
        <w:rPr>
          <w:rFonts w:hint="eastAsia" w:ascii="Times New Roman" w:hAnsi="Times New Roman" w:eastAsia="宋体"/>
          <w:sz w:val="24"/>
          <w:szCs w:val="24"/>
          <w:lang w:val="en-US" w:eastAsia="zh-CN"/>
        </w:rPr>
        <w:t>产生更有针对性和多样化的模板。因此，查询收集在此上下文中至关重要。从各种来源收集高质量的查询，包括</w:t>
      </w:r>
      <w:r>
        <w:rPr>
          <w:rFonts w:hint="default" w:ascii="Times New Roman" w:hAnsi="Times New Roman" w:eastAsia="宋体"/>
          <w:i/>
          <w:iCs/>
          <w:sz w:val="24"/>
          <w:szCs w:val="24"/>
          <w:lang w:val="en-US" w:eastAsia="zh-CN"/>
        </w:rPr>
        <w:t>ShareGPT 3</w:t>
      </w:r>
      <w:r>
        <w:rPr>
          <w:rFonts w:hint="eastAsia" w:ascii="Times New Roman" w:hAnsi="Times New Roman" w:eastAsia="宋体"/>
          <w:sz w:val="24"/>
          <w:szCs w:val="24"/>
          <w:lang w:val="en-US" w:eastAsia="zh-CN"/>
        </w:rPr>
        <w:t>、先前的研究和基于工具的</w:t>
      </w:r>
      <w:r>
        <w:rPr>
          <w:rFonts w:hint="default" w:ascii="Times New Roman" w:hAnsi="Times New Roman" w:eastAsia="宋体"/>
          <w:i/>
          <w:iCs/>
          <w:sz w:val="24"/>
          <w:szCs w:val="24"/>
          <w:lang w:val="en-US" w:eastAsia="zh-CN"/>
        </w:rPr>
        <w:t>GPT-4</w:t>
      </w:r>
      <w:r>
        <w:rPr>
          <w:rFonts w:hint="eastAsia" w:ascii="Times New Roman" w:hAnsi="Times New Roman" w:eastAsia="宋体"/>
          <w:sz w:val="24"/>
          <w:szCs w:val="24"/>
          <w:lang w:val="en-US" w:eastAsia="zh-CN"/>
        </w:rPr>
        <w:t>生成查询，遵循既定方法。在编译查询后，将它们分成重叠的群集，如名人信息（如图</w:t>
      </w:r>
      <w:ins w:id="98" w:author="Charon" w:date="2024-03-13T15:12:42Z">
        <w:r>
          <w:rPr>
            <w:rFonts w:hint="eastAsia" w:ascii="Times New Roman" w:hAnsi="Times New Roman" w:eastAsia="宋体"/>
            <w:sz w:val="24"/>
            <w:szCs w:val="24"/>
            <w:lang w:val="en-US" w:eastAsia="zh-CN"/>
          </w:rPr>
          <w:t>2</w:t>
        </w:r>
      </w:ins>
      <w:r>
        <w:rPr>
          <w:rFonts w:hint="eastAsia" w:ascii="Times New Roman" w:hAnsi="Times New Roman" w:eastAsia="宋体"/>
          <w:sz w:val="24"/>
          <w:szCs w:val="24"/>
          <w:lang w:val="en-US" w:eastAsia="zh-CN"/>
        </w:rPr>
        <w:t>所示）。最后，</w:t>
      </w:r>
      <w:ins w:id="99" w:author="Charon" w:date="2024-03-13T11:36:39Z">
        <w:r>
          <w:rPr>
            <w:rFonts w:hint="eastAsia" w:ascii="Times New Roman" w:hAnsi="Times New Roman" w:eastAsia="宋体"/>
            <w:sz w:val="24"/>
            <w:szCs w:val="24"/>
            <w:lang w:val="en-US" w:eastAsia="zh-CN"/>
          </w:rPr>
          <w:t>meta</w:t>
        </w:r>
      </w:ins>
      <w:ins w:id="100" w:author="Charon" w:date="2024-03-13T11:36:40Z">
        <w:r>
          <w:rPr>
            <w:rFonts w:hint="eastAsia" w:ascii="Times New Roman" w:hAnsi="Times New Roman" w:eastAsia="宋体"/>
            <w:sz w:val="24"/>
            <w:szCs w:val="24"/>
            <w:lang w:val="en-US" w:eastAsia="zh-CN"/>
          </w:rPr>
          <w:t>-</w:t>
        </w:r>
      </w:ins>
      <w:ins w:id="101" w:author="Charon" w:date="2024-03-13T11:36:41Z">
        <w:r>
          <w:rPr>
            <w:rFonts w:hint="eastAsia" w:ascii="Times New Roman" w:hAnsi="Times New Roman" w:eastAsia="宋体"/>
            <w:sz w:val="24"/>
            <w:szCs w:val="24"/>
            <w:lang w:val="en-US" w:eastAsia="zh-CN"/>
          </w:rPr>
          <w:t>agent</w:t>
        </w:r>
      </w:ins>
      <w:r>
        <w:rPr>
          <w:rFonts w:hint="eastAsia" w:ascii="Times New Roman" w:hAnsi="Times New Roman" w:eastAsia="宋体"/>
          <w:sz w:val="24"/>
          <w:szCs w:val="24"/>
          <w:lang w:val="en-US" w:eastAsia="zh-CN"/>
        </w:rPr>
        <w:t>帮助生成一系列系统提示模板供后续使用。</w:t>
      </w:r>
    </w:p>
    <w:p>
      <w:pPr>
        <w:spacing w:line="360" w:lineRule="auto"/>
        <w:ind w:firstLine="0" w:firstLineChars="0"/>
        <w:jc w:val="center"/>
        <w:rPr>
          <w:rFonts w:hint="eastAsia" w:ascii="Times New Roman" w:hAnsi="Times New Roman" w:eastAsia="宋体"/>
          <w:sz w:val="24"/>
          <w:szCs w:val="24"/>
          <w:lang w:val="en-US" w:eastAsia="zh-CN"/>
        </w:rPr>
      </w:pPr>
      <w:r>
        <w:drawing>
          <wp:inline distT="0" distB="0" distL="114300" distR="114300">
            <wp:extent cx="3181350" cy="3124200"/>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5"/>
                    <a:stretch>
                      <a:fillRect/>
                    </a:stretch>
                  </pic:blipFill>
                  <pic:spPr>
                    <a:xfrm>
                      <a:off x="0" y="0"/>
                      <a:ext cx="3181350" cy="3124200"/>
                    </a:xfrm>
                    <a:prstGeom prst="rect">
                      <a:avLst/>
                    </a:prstGeom>
                    <a:noFill/>
                    <a:ln>
                      <a:noFill/>
                    </a:ln>
                  </pic:spPr>
                </pic:pic>
              </a:graphicData>
            </a:graphic>
          </wp:inline>
        </w:drawing>
      </w:r>
    </w:p>
    <w:p>
      <w:pPr>
        <w:pStyle w:val="14"/>
        <w:rPr>
          <w:rFonts w:hint="eastAsia"/>
          <w:lang w:val="en-US" w:eastAsia="zh-CN"/>
        </w:rPr>
      </w:pPr>
      <w:r>
        <w:rPr>
          <w:rFonts w:hint="eastAsia"/>
          <w:lang w:val="en-US" w:eastAsia="zh-CN"/>
        </w:rPr>
        <w:t>图</w:t>
      </w:r>
      <w:ins w:id="102" w:author="Charon" w:date="2024-03-13T15:12:46Z">
        <w:r>
          <w:rPr>
            <w:rFonts w:hint="eastAsia"/>
            <w:lang w:val="en-US" w:eastAsia="zh-CN"/>
          </w:rPr>
          <w:t>2</w:t>
        </w:r>
      </w:ins>
      <w:r>
        <w:rPr>
          <w:rFonts w:hint="eastAsia"/>
          <w:lang w:val="en-US" w:eastAsia="zh-CN"/>
        </w:rPr>
        <w:t>：元代理如何构建代理系统模板和验证的过程。</w:t>
      </w:r>
    </w:p>
    <w:p>
      <w:pPr>
        <w:keepNext w:val="0"/>
        <w:keepLines w:val="0"/>
        <w:widowControl/>
        <w:suppressLineNumbers w:val="0"/>
        <w:jc w:val="center"/>
        <w:rPr>
          <w:rFonts w:hint="eastAsia" w:ascii="楷体" w:hAnsi="楷体" w:eastAsia="楷体" w:cs="楷体"/>
          <w:lang w:val="en-US" w:eastAsia="zh-CN"/>
        </w:rPr>
      </w:pPr>
    </w:p>
    <w:p>
      <w:pPr>
        <w:numPr>
          <w:ilvl w:val="1"/>
          <w:numId w:val="1"/>
        </w:numPr>
        <w:spacing w:line="360" w:lineRule="auto"/>
        <w:ind w:firstLine="0" w:firstLineChars="0"/>
        <w:jc w:val="both"/>
        <w:rPr>
          <w:rFonts w:hint="default" w:ascii="Times New Roman" w:hAnsi="Times New Roman" w:eastAsia="宋体"/>
          <w:b/>
          <w:bCs/>
          <w:sz w:val="24"/>
          <w:szCs w:val="24"/>
          <w:lang w:val="en-US" w:eastAsia="zh-CN"/>
        </w:rPr>
      </w:pPr>
      <w:r>
        <w:rPr>
          <w:rFonts w:hint="eastAsia" w:ascii="Times New Roman" w:hAnsi="Times New Roman" w:eastAsia="宋体"/>
          <w:b/>
          <w:bCs/>
          <w:sz w:val="24"/>
          <w:szCs w:val="24"/>
          <w:lang w:val="en-US" w:eastAsia="zh-CN"/>
        </w:rPr>
        <w:t>模版验证</w:t>
      </w:r>
    </w:p>
    <w:p>
      <w:pPr>
        <w:spacing w:line="360" w:lineRule="auto"/>
        <w:ind w:firstLine="420" w:firstLineChars="0"/>
        <w:jc w:val="both"/>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这段话主要讨论了模板生成的主要问题，即输出的质量。尽管</w:t>
      </w:r>
      <w:r>
        <w:rPr>
          <w:rFonts w:hint="default" w:ascii="Times New Roman" w:hAnsi="Times New Roman" w:eastAsia="宋体"/>
          <w:i/>
          <w:iCs/>
          <w:sz w:val="24"/>
          <w:szCs w:val="24"/>
          <w:lang w:val="en-US" w:eastAsia="zh-CN"/>
        </w:rPr>
        <w:t>GPT-4</w:t>
      </w:r>
      <w:r>
        <w:rPr>
          <w:rFonts w:hint="eastAsia" w:ascii="Times New Roman" w:hAnsi="Times New Roman" w:eastAsia="宋体"/>
          <w:sz w:val="24"/>
          <w:szCs w:val="24"/>
          <w:lang w:val="en-US" w:eastAsia="zh-CN"/>
        </w:rPr>
        <w:t>具有先进的功能，但生成的模板往往存在重大缺陷，无法在模拟环境中运行或与预期的人类结果不符。为了解决这个问题，一个验证框架对于评估和确定由</w:t>
      </w:r>
      <w:r>
        <w:rPr>
          <w:rFonts w:hint="default" w:ascii="Times New Roman" w:hAnsi="Times New Roman" w:eastAsia="宋体"/>
          <w:i/>
          <w:iCs/>
          <w:sz w:val="24"/>
          <w:szCs w:val="24"/>
          <w:lang w:val="en-US" w:eastAsia="zh-CN"/>
        </w:rPr>
        <w:t>GPT-4</w:t>
      </w:r>
      <w:r>
        <w:rPr>
          <w:rFonts w:hint="eastAsia" w:ascii="Times New Roman" w:hAnsi="Times New Roman" w:eastAsia="宋体"/>
          <w:sz w:val="24"/>
          <w:szCs w:val="24"/>
          <w:lang w:val="en-US" w:eastAsia="zh-CN"/>
        </w:rPr>
        <w:t>生成的代理系统模板的可行性至关重要。</w:t>
      </w:r>
    </w:p>
    <w:p>
      <w:pPr>
        <w:spacing w:line="360" w:lineRule="auto"/>
        <w:ind w:firstLine="420" w:firstLineChars="0"/>
        <w:jc w:val="both"/>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分析表明，开源代理系统模板通常比</w:t>
      </w:r>
      <w:r>
        <w:rPr>
          <w:rFonts w:hint="default" w:ascii="Times New Roman" w:hAnsi="Times New Roman" w:eastAsia="宋体"/>
          <w:i/>
          <w:iCs/>
          <w:sz w:val="24"/>
          <w:szCs w:val="24"/>
          <w:lang w:val="en-US" w:eastAsia="zh-CN"/>
        </w:rPr>
        <w:t>GPT-4</w:t>
      </w:r>
      <w:r>
        <w:rPr>
          <w:rFonts w:hint="eastAsia" w:ascii="Times New Roman" w:hAnsi="Times New Roman" w:eastAsia="宋体"/>
          <w:sz w:val="24"/>
          <w:szCs w:val="24"/>
          <w:lang w:val="en-US" w:eastAsia="zh-CN"/>
        </w:rPr>
        <w:t>生成的模板具有更高的成功率。通过捆绑这些经过验证的模板，我们可以加强验证过程。这个过程包括一个比较分析，其中将一组查询</w:t>
      </w:r>
      <w:r>
        <w:rPr>
          <w:rFonts w:hint="default" w:ascii="Times New Roman" w:hAnsi="Times New Roman" w:eastAsia="宋体"/>
          <w:sz w:val="24"/>
          <w:szCs w:val="24"/>
          <w:lang w:val="en-US" w:eastAsia="zh-CN"/>
        </w:rPr>
        <w:t>Q</w:t>
      </w:r>
      <w:r>
        <w:rPr>
          <w:rFonts w:hint="eastAsia" w:ascii="Times New Roman" w:hAnsi="Times New Roman" w:eastAsia="宋体"/>
          <w:sz w:val="24"/>
          <w:szCs w:val="24"/>
          <w:lang w:val="en-US" w:eastAsia="zh-CN"/>
        </w:rPr>
        <w:t>应用于</w:t>
      </w:r>
      <w:r>
        <w:rPr>
          <w:rFonts w:hint="default" w:ascii="Times New Roman" w:hAnsi="Times New Roman" w:eastAsia="宋体"/>
          <w:i/>
          <w:iCs/>
          <w:sz w:val="24"/>
          <w:szCs w:val="24"/>
          <w:lang w:val="en-US" w:eastAsia="zh-CN"/>
        </w:rPr>
        <w:t>GPT-</w:t>
      </w:r>
      <w:r>
        <w:rPr>
          <w:rFonts w:hint="eastAsia" w:ascii="Times New Roman" w:hAnsi="Times New Roman" w:eastAsia="宋体"/>
          <w:sz w:val="24"/>
          <w:szCs w:val="24"/>
          <w:lang w:val="en-US" w:eastAsia="zh-CN"/>
        </w:rPr>
        <w:t>生成的模板</w:t>
      </w:r>
      <w:r>
        <w:rPr>
          <w:rFonts w:hint="default" w:ascii="Times New Roman" w:hAnsi="Times New Roman" w:eastAsia="宋体"/>
          <w:i/>
          <w:iCs/>
          <w:sz w:val="24"/>
          <w:szCs w:val="24"/>
          <w:lang w:val="en-US" w:eastAsia="zh-CN"/>
        </w:rPr>
        <w:t>tg</w:t>
      </w:r>
      <w:r>
        <w:rPr>
          <w:rFonts w:hint="eastAsia" w:ascii="Times New Roman" w:hAnsi="Times New Roman" w:eastAsia="宋体"/>
          <w:sz w:val="24"/>
          <w:szCs w:val="24"/>
          <w:lang w:val="en-US" w:eastAsia="zh-CN"/>
        </w:rPr>
        <w:t>和开源模板</w:t>
      </w:r>
      <w:r>
        <w:rPr>
          <w:rFonts w:hint="default" w:ascii="Times New Roman" w:hAnsi="Times New Roman" w:eastAsia="宋体"/>
          <w:i/>
          <w:iCs/>
          <w:sz w:val="24"/>
          <w:szCs w:val="24"/>
          <w:lang w:val="en-US" w:eastAsia="zh-CN"/>
        </w:rPr>
        <w:t>T0</w:t>
      </w:r>
      <w:r>
        <w:rPr>
          <w:rFonts w:hint="eastAsia" w:ascii="Times New Roman" w:hAnsi="Times New Roman" w:eastAsia="宋体"/>
          <w:sz w:val="24"/>
          <w:szCs w:val="24"/>
          <w:lang w:val="en-US" w:eastAsia="zh-CN"/>
        </w:rPr>
        <w:t>。这些模板的性能随后在由</w:t>
      </w:r>
      <w:r>
        <w:rPr>
          <w:rFonts w:hint="default" w:ascii="Times New Roman" w:hAnsi="Times New Roman" w:eastAsia="宋体"/>
          <w:i/>
          <w:iCs/>
          <w:sz w:val="24"/>
          <w:szCs w:val="24"/>
          <w:lang w:val="en-US" w:eastAsia="zh-CN"/>
        </w:rPr>
        <w:t>GPT-4</w:t>
      </w:r>
      <w:r>
        <w:rPr>
          <w:rFonts w:hint="eastAsia" w:ascii="Times New Roman" w:hAnsi="Times New Roman" w:eastAsia="宋体"/>
          <w:sz w:val="24"/>
          <w:szCs w:val="24"/>
          <w:lang w:val="en-US" w:eastAsia="zh-CN"/>
        </w:rPr>
        <w:t>驱动的实验代理循环中进行评估，产生一系列有前途的结果</w:t>
      </w:r>
      <w:r>
        <w:rPr>
          <w:rFonts w:hint="default" w:ascii="Times New Roman" w:hAnsi="Times New Roman" w:eastAsia="宋体"/>
          <w:i/>
          <w:iCs/>
          <w:sz w:val="24"/>
          <w:szCs w:val="24"/>
          <w:lang w:val="en-US" w:eastAsia="zh-CN"/>
        </w:rPr>
        <w:t>R</w:t>
      </w:r>
      <w:r>
        <w:rPr>
          <w:rFonts w:hint="eastAsia" w:ascii="Times New Roman" w:hAnsi="Times New Roman" w:eastAsia="宋体"/>
          <w:sz w:val="24"/>
          <w:szCs w:val="24"/>
          <w:lang w:val="en-US" w:eastAsia="zh-CN"/>
        </w:rPr>
        <w:t>。同时，循环为</w:t>
      </w:r>
      <w:r>
        <w:rPr>
          <w:rFonts w:hint="default" w:ascii="Times New Roman" w:hAnsi="Times New Roman" w:eastAsia="宋体"/>
          <w:sz w:val="24"/>
          <w:szCs w:val="24"/>
          <w:lang w:val="en-US" w:eastAsia="zh-CN"/>
        </w:rPr>
        <w:t>tg</w:t>
      </w:r>
      <w:r>
        <w:rPr>
          <w:rFonts w:hint="eastAsia" w:ascii="Times New Roman" w:hAnsi="Times New Roman" w:eastAsia="宋体"/>
          <w:sz w:val="24"/>
          <w:szCs w:val="24"/>
          <w:lang w:val="en-US" w:eastAsia="zh-CN"/>
        </w:rPr>
        <w:t>生成一个候选结果</w:t>
      </w:r>
      <w:r>
        <w:rPr>
          <w:rFonts w:hint="default" w:ascii="Times New Roman" w:hAnsi="Times New Roman" w:eastAsia="宋体"/>
          <w:i/>
          <w:iCs/>
          <w:sz w:val="24"/>
          <w:szCs w:val="24"/>
          <w:lang w:val="en-US" w:eastAsia="zh-CN"/>
        </w:rPr>
        <w:t>rc(i)</w:t>
      </w:r>
      <w:r>
        <w:rPr>
          <w:rFonts w:hint="eastAsia" w:ascii="Times New Roman" w:hAnsi="Times New Roman" w:eastAsia="宋体"/>
          <w:sz w:val="24"/>
          <w:szCs w:val="24"/>
          <w:lang w:val="en-US" w:eastAsia="zh-CN"/>
        </w:rPr>
        <w:t>。我们利用</w:t>
      </w:r>
      <w:r>
        <w:rPr>
          <w:rFonts w:hint="default" w:ascii="Times New Roman" w:hAnsi="Times New Roman" w:eastAsia="宋体"/>
          <w:i/>
          <w:iCs/>
          <w:sz w:val="24"/>
          <w:szCs w:val="24"/>
          <w:lang w:val="en-US" w:eastAsia="zh-CN"/>
        </w:rPr>
        <w:t>GPT-4</w:t>
      </w:r>
      <w:r>
        <w:rPr>
          <w:rFonts w:hint="eastAsia" w:ascii="Times New Roman" w:hAnsi="Times New Roman" w:eastAsia="宋体"/>
          <w:sz w:val="24"/>
          <w:szCs w:val="24"/>
          <w:lang w:val="en-US" w:eastAsia="zh-CN"/>
        </w:rPr>
        <w:t>的分析能力来评估</w:t>
      </w:r>
      <w:r>
        <w:rPr>
          <w:rFonts w:hint="default" w:ascii="Times New Roman" w:hAnsi="Times New Roman" w:eastAsia="宋体"/>
          <w:i/>
          <w:iCs/>
          <w:sz w:val="24"/>
          <w:szCs w:val="24"/>
          <w:lang w:val="en-US" w:eastAsia="zh-CN"/>
        </w:rPr>
        <w:t>rc(i)</w:t>
      </w:r>
      <w:r>
        <w:rPr>
          <w:rFonts w:hint="eastAsia" w:ascii="Times New Roman" w:hAnsi="Times New Roman" w:eastAsia="宋体"/>
          <w:sz w:val="24"/>
          <w:szCs w:val="24"/>
          <w:lang w:val="en-US" w:eastAsia="zh-CN"/>
        </w:rPr>
        <w:t>与有前途的结果之间的接近程度。</w:t>
      </w:r>
    </w:p>
    <w:p>
      <w:pPr>
        <w:spacing w:line="360" w:lineRule="auto"/>
        <w:ind w:firstLine="420" w:firstLineChars="0"/>
        <w:jc w:val="both"/>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模板的最终得分使用以下公式计算：</w:t>
      </w:r>
    </w:p>
    <w:p>
      <w:pPr>
        <w:spacing w:line="360" w:lineRule="auto"/>
        <w:ind w:firstLine="420" w:firstLineChars="0"/>
        <w:jc w:val="both"/>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drawing>
          <wp:inline distT="0" distB="0" distL="114300" distR="114300">
            <wp:extent cx="2109470" cy="5067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rcRect l="4715" t="14764" r="4221" b="12953"/>
                    <a:stretch>
                      <a:fillRect/>
                    </a:stretch>
                  </pic:blipFill>
                  <pic:spPr>
                    <a:xfrm>
                      <a:off x="0" y="0"/>
                      <a:ext cx="2109470" cy="506730"/>
                    </a:xfrm>
                    <a:prstGeom prst="rect">
                      <a:avLst/>
                    </a:prstGeom>
                    <a:noFill/>
                    <a:ln>
                      <a:noFill/>
                    </a:ln>
                  </pic:spPr>
                </pic:pic>
              </a:graphicData>
            </a:graphic>
          </wp:inline>
        </w:drawing>
      </w:r>
    </w:p>
    <w:p>
      <w:pPr>
        <w:spacing w:line="360" w:lineRule="auto"/>
        <w:ind w:firstLine="420" w:firstLineChars="0"/>
        <w:jc w:val="both"/>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最后，我们设定一个阈值e，批准满足或超过该基准的模板</w:t>
      </w:r>
      <w:r>
        <w:rPr>
          <w:rFonts w:hint="default" w:ascii="Times New Roman" w:hAnsi="Times New Roman" w:eastAsia="宋体"/>
          <w:i/>
          <w:iCs/>
          <w:sz w:val="24"/>
          <w:szCs w:val="24"/>
          <w:lang w:val="en-US" w:eastAsia="zh-CN"/>
        </w:rPr>
        <w:t>tg</w:t>
      </w:r>
      <w:r>
        <w:rPr>
          <w:rFonts w:hint="eastAsia" w:ascii="Times New Roman" w:hAnsi="Times New Roman" w:eastAsia="宋体"/>
          <w:sz w:val="24"/>
          <w:szCs w:val="24"/>
          <w:lang w:val="en-US" w:eastAsia="zh-CN"/>
        </w:rPr>
        <w:t>，即</w:t>
      </w:r>
      <w:r>
        <w:rPr>
          <w:rFonts w:hint="default" w:ascii="Times New Roman" w:hAnsi="Times New Roman" w:eastAsia="宋体"/>
          <w:i/>
          <w:iCs/>
          <w:sz w:val="24"/>
          <w:szCs w:val="24"/>
          <w:lang w:val="en-US" w:eastAsia="zh-CN"/>
        </w:rPr>
        <w:t>score(tg)≥e</w:t>
      </w:r>
      <w:r>
        <w:rPr>
          <w:rFonts w:hint="default" w:ascii="Times New Roman" w:hAnsi="Times New Roman" w:eastAsia="宋体"/>
          <w:sz w:val="24"/>
          <w:szCs w:val="24"/>
          <w:lang w:val="en-US" w:eastAsia="zh-CN"/>
        </w:rPr>
        <w:t>。</w:t>
      </w:r>
    </w:p>
    <w:p>
      <w:pPr>
        <w:numPr>
          <w:ilvl w:val="1"/>
          <w:numId w:val="1"/>
        </w:numPr>
        <w:spacing w:line="360" w:lineRule="auto"/>
        <w:ind w:firstLine="0" w:firstLineChars="0"/>
        <w:jc w:val="both"/>
        <w:rPr>
          <w:rFonts w:hint="eastAsia" w:ascii="Times New Roman" w:hAnsi="Times New Roman" w:eastAsia="宋体"/>
          <w:b/>
          <w:bCs/>
          <w:sz w:val="24"/>
          <w:szCs w:val="24"/>
          <w:lang w:val="en-US" w:eastAsia="zh-CN"/>
        </w:rPr>
      </w:pPr>
      <w:r>
        <w:rPr>
          <w:rFonts w:hint="default" w:ascii="Times New Roman" w:hAnsi="Times New Roman" w:eastAsia="宋体"/>
          <w:b/>
          <w:bCs/>
          <w:sz w:val="24"/>
          <w:szCs w:val="24"/>
          <w:lang w:val="en-US" w:eastAsia="zh-CN"/>
        </w:rPr>
        <w:t>LLMs</w:t>
      </w:r>
      <w:r>
        <w:rPr>
          <w:rFonts w:hint="eastAsia" w:ascii="Times New Roman" w:hAnsi="Times New Roman" w:eastAsia="宋体"/>
          <w:b/>
          <w:bCs/>
          <w:sz w:val="24"/>
          <w:szCs w:val="24"/>
          <w:lang w:val="en-US" w:eastAsia="zh-CN"/>
        </w:rPr>
        <w:t xml:space="preserve"> 训练</w:t>
      </w:r>
      <w:r>
        <w:rPr>
          <w:rFonts w:hint="eastAsia" w:ascii="Times New Roman" w:hAnsi="Times New Roman" w:eastAsia="宋体"/>
          <w:b/>
          <w:bCs/>
          <w:i w:val="0"/>
          <w:iCs w:val="0"/>
          <w:sz w:val="24"/>
          <w:szCs w:val="24"/>
          <w:lang w:val="en-US" w:eastAsia="zh-CN"/>
        </w:rPr>
        <w:t>(</w:t>
      </w:r>
      <w:r>
        <w:rPr>
          <w:rFonts w:hint="default" w:ascii="Times New Roman" w:hAnsi="Times New Roman" w:eastAsia="宋体"/>
          <w:b/>
          <w:bCs/>
          <w:i/>
          <w:iCs/>
          <w:sz w:val="24"/>
          <w:szCs w:val="24"/>
          <w:lang w:val="en-US" w:eastAsia="zh-CN"/>
        </w:rPr>
        <w:t>LLMs training</w:t>
      </w:r>
      <w:r>
        <w:rPr>
          <w:rFonts w:hint="eastAsia" w:ascii="Times New Roman" w:hAnsi="Times New Roman" w:eastAsia="宋体"/>
          <w:b/>
          <w:bCs/>
          <w:i w:val="0"/>
          <w:iCs w:val="0"/>
          <w:sz w:val="24"/>
          <w:szCs w:val="24"/>
          <w:lang w:val="en-US" w:eastAsia="zh-CN"/>
        </w:rPr>
        <w:t>）</w:t>
      </w:r>
    </w:p>
    <w:p>
      <w:pPr>
        <w:spacing w:line="360" w:lineRule="auto"/>
        <w:ind w:firstLine="420" w:firstLineChars="0"/>
        <w:jc w:val="both"/>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首先，经过初始阶段，我们已经积累了大量高质量的生成代理系统模板、开源模板和在</w:t>
      </w:r>
      <w:r>
        <w:rPr>
          <w:rFonts w:hint="default" w:ascii="Times New Roman" w:hAnsi="Times New Roman" w:eastAsia="宋体"/>
          <w:i/>
          <w:iCs/>
          <w:sz w:val="24"/>
          <w:szCs w:val="24"/>
          <w:lang w:val="en-US" w:eastAsia="zh-CN"/>
        </w:rPr>
        <w:t>KAgentSys</w:t>
      </w:r>
      <w:r>
        <w:rPr>
          <w:rFonts w:hint="eastAsia" w:ascii="Times New Roman" w:hAnsi="Times New Roman" w:eastAsia="宋体"/>
          <w:sz w:val="24"/>
          <w:szCs w:val="24"/>
          <w:lang w:val="en-US" w:eastAsia="zh-CN"/>
        </w:rPr>
        <w:t>中使用的模板。接下来，我们对每个模板进行了一系列的查询，使用了一个实验代理循环，该循环提示</w:t>
      </w:r>
      <w:r>
        <w:rPr>
          <w:rFonts w:hint="default" w:ascii="Times New Roman" w:hAnsi="Times New Roman" w:eastAsia="宋体"/>
          <w:i/>
          <w:iCs/>
          <w:sz w:val="24"/>
          <w:szCs w:val="24"/>
          <w:lang w:val="en-US" w:eastAsia="zh-CN"/>
        </w:rPr>
        <w:t>GPT-4</w:t>
      </w:r>
      <w:r>
        <w:rPr>
          <w:rFonts w:hint="eastAsia" w:ascii="Times New Roman" w:hAnsi="Times New Roman" w:eastAsia="宋体"/>
          <w:sz w:val="24"/>
          <w:szCs w:val="24"/>
          <w:lang w:val="en-US" w:eastAsia="zh-CN"/>
        </w:rPr>
        <w:t>生成相应的提示-响应对。这一过程产生了代理数据集</w:t>
      </w:r>
      <w:r>
        <w:rPr>
          <w:rFonts w:hint="default" w:ascii="Times New Roman" w:hAnsi="Times New Roman" w:eastAsia="宋体"/>
          <w:i/>
          <w:iCs/>
          <w:sz w:val="24"/>
          <w:szCs w:val="24"/>
          <w:lang w:val="en-US" w:eastAsia="zh-CN"/>
        </w:rPr>
        <w:t>Dagent</w:t>
      </w:r>
      <w:r>
        <w:rPr>
          <w:rFonts w:hint="eastAsia" w:ascii="Times New Roman" w:hAnsi="Times New Roman" w:eastAsia="宋体"/>
          <w:sz w:val="24"/>
          <w:szCs w:val="24"/>
          <w:lang w:val="en-US" w:eastAsia="zh-CN"/>
        </w:rPr>
        <w:t>，该数据集与多样化的指令数据集</w:t>
      </w:r>
      <w:r>
        <w:rPr>
          <w:rFonts w:hint="default" w:ascii="Times New Roman" w:hAnsi="Times New Roman" w:eastAsia="宋体"/>
          <w:i/>
          <w:iCs/>
          <w:sz w:val="24"/>
          <w:szCs w:val="24"/>
          <w:lang w:val="en-US" w:eastAsia="zh-CN"/>
        </w:rPr>
        <w:t>Dgeneral</w:t>
      </w:r>
      <w:r>
        <w:rPr>
          <w:rFonts w:hint="eastAsia" w:ascii="Times New Roman" w:hAnsi="Times New Roman" w:eastAsia="宋体"/>
          <w:sz w:val="24"/>
          <w:szCs w:val="24"/>
          <w:lang w:val="en-US" w:eastAsia="zh-CN"/>
        </w:rPr>
        <w:t>合并，用于训练基础的大型语言模型。</w:t>
      </w:r>
    </w:p>
    <w:p>
      <w:pPr>
        <w:spacing w:line="360" w:lineRule="auto"/>
        <w:ind w:firstLine="420" w:firstLineChars="0"/>
        <w:jc w:val="both"/>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此外，我们还尝试了适当的混合率</w:t>
      </w:r>
      <w:r>
        <w:rPr>
          <w:rFonts w:hint="default" w:ascii="Times New Roman" w:hAnsi="Times New Roman" w:eastAsia="宋体"/>
          <w:sz w:val="24"/>
          <w:szCs w:val="24"/>
          <w:lang w:val="en-US" w:eastAsia="zh-CN"/>
        </w:rPr>
        <w:t>η</w:t>
      </w:r>
      <w:r>
        <w:rPr>
          <w:rFonts w:hint="eastAsia" w:ascii="Times New Roman" w:hAnsi="Times New Roman" w:eastAsia="宋体"/>
          <w:sz w:val="24"/>
          <w:szCs w:val="24"/>
          <w:lang w:val="en-US" w:eastAsia="zh-CN"/>
        </w:rPr>
        <w:t>，该混合率在这些两个数据集之间应用，以进行训练阶段。混合率</w:t>
      </w:r>
      <w:r>
        <w:rPr>
          <w:rFonts w:hint="default" w:ascii="Times New Roman" w:hAnsi="Times New Roman" w:eastAsia="宋体"/>
          <w:sz w:val="24"/>
          <w:szCs w:val="24"/>
          <w:lang w:val="en-US" w:eastAsia="zh-CN"/>
        </w:rPr>
        <w:t>η</w:t>
      </w:r>
      <w:r>
        <w:rPr>
          <w:rFonts w:hint="eastAsia" w:ascii="Times New Roman" w:hAnsi="Times New Roman" w:eastAsia="宋体"/>
          <w:sz w:val="24"/>
          <w:szCs w:val="24"/>
          <w:lang w:val="en-US" w:eastAsia="zh-CN"/>
        </w:rPr>
        <w:t>决定了在训练过程中使用哪个数据集的比例。通过调整这个混合率，可以平衡模型的泛化能力和特定领域的知识。</w:t>
      </w:r>
    </w:p>
    <w:p>
      <w:pPr>
        <w:spacing w:line="360" w:lineRule="auto"/>
        <w:ind w:firstLine="420" w:firstLineChars="0"/>
        <w:jc w:val="both"/>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具体的数据集构建和分布细节可以在附录</w:t>
      </w:r>
      <w:r>
        <w:rPr>
          <w:rFonts w:hint="default" w:ascii="Times New Roman" w:hAnsi="Times New Roman" w:eastAsia="宋体"/>
          <w:sz w:val="24"/>
          <w:szCs w:val="24"/>
          <w:lang w:val="en-US" w:eastAsia="zh-CN"/>
        </w:rPr>
        <w:t>B</w:t>
      </w:r>
      <w:r>
        <w:rPr>
          <w:rFonts w:hint="eastAsia" w:ascii="Times New Roman" w:hAnsi="Times New Roman" w:eastAsia="宋体"/>
          <w:sz w:val="24"/>
          <w:szCs w:val="24"/>
          <w:lang w:val="en-US" w:eastAsia="zh-CN"/>
        </w:rPr>
        <w:t>中找到。这段话主要关注数据集的生成和大型语言模型的训练过程，以及如何将不同来源的数据集合并在一起进行训练。</w:t>
      </w:r>
    </w:p>
    <w:p>
      <w:pPr>
        <w:numPr>
          <w:ilvl w:val="0"/>
          <w:numId w:val="0"/>
        </w:numPr>
        <w:bidi w:val="0"/>
        <w:ind w:firstLine="0" w:firstLineChars="0"/>
        <w:rPr>
          <w:ins w:id="103" w:author="Charon" w:date="2024-03-13T11:40:54Z"/>
          <w:rFonts w:hint="eastAsia" w:ascii="Times New Roman" w:hAnsi="Times New Roman" w:cs="Times New Roman"/>
          <w:b/>
          <w:bCs/>
          <w:sz w:val="24"/>
          <w:szCs w:val="24"/>
          <w:lang w:val="en-US" w:eastAsia="zh-CN"/>
        </w:rPr>
      </w:pPr>
    </w:p>
    <w:p>
      <w:pPr>
        <w:numPr>
          <w:ilvl w:val="0"/>
          <w:numId w:val="1"/>
        </w:numPr>
        <w:bidi w:val="0"/>
        <w:ind w:firstLine="0" w:firstLineChars="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实验</w:t>
      </w:r>
    </w:p>
    <w:p>
      <w:pPr>
        <w:spacing w:line="360" w:lineRule="auto"/>
        <w:ind w:firstLine="420" w:firstLineChars="0"/>
        <w:jc w:val="both"/>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具体涉及到了特别策划的指令调优数据集和</w:t>
      </w:r>
      <w:r>
        <w:rPr>
          <w:rFonts w:hint="default" w:ascii="Times New Roman" w:hAnsi="Times New Roman" w:eastAsia="宋体"/>
          <w:i/>
          <w:iCs/>
          <w:sz w:val="24"/>
          <w:szCs w:val="24"/>
          <w:lang w:val="en-US" w:eastAsia="zh-CN"/>
        </w:rPr>
        <w:t>KAagentBench</w:t>
      </w:r>
      <w:r>
        <w:rPr>
          <w:rFonts w:hint="eastAsia" w:ascii="Times New Roman" w:hAnsi="Times New Roman" w:eastAsia="宋体"/>
          <w:sz w:val="24"/>
          <w:szCs w:val="24"/>
          <w:lang w:val="en-US" w:eastAsia="zh-CN"/>
        </w:rPr>
        <w:t>的介绍。文章还展示了不同大型语言模型</w:t>
      </w:r>
      <w:r>
        <w:rPr>
          <w:rFonts w:hint="default" w:ascii="Times New Roman" w:hAnsi="Times New Roman" w:eastAsia="宋体"/>
          <w:sz w:val="24"/>
          <w:szCs w:val="24"/>
          <w:lang w:val="en-US" w:eastAsia="zh-CN"/>
        </w:rPr>
        <w:t>(</w:t>
      </w:r>
      <w:r>
        <w:rPr>
          <w:rFonts w:hint="default" w:ascii="Times New Roman" w:hAnsi="Times New Roman" w:eastAsia="宋体"/>
          <w:i/>
          <w:iCs/>
          <w:sz w:val="24"/>
          <w:szCs w:val="24"/>
          <w:lang w:val="en-US" w:eastAsia="zh-CN"/>
        </w:rPr>
        <w:t>LLMs</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在我们的基准测试上的表现，并从不同角度说明了模型在代理能力方面的差异。此外，文章还收集了一些真实或时间感知的查询，以展示不同模型在不同系统上的表现。</w:t>
      </w:r>
    </w:p>
    <w:p>
      <w:pPr>
        <w:numPr>
          <w:ilvl w:val="1"/>
          <w:numId w:val="1"/>
        </w:numPr>
        <w:spacing w:line="360" w:lineRule="auto"/>
        <w:ind w:firstLine="0" w:firstLineChars="0"/>
        <w:jc w:val="both"/>
        <w:rPr>
          <w:rFonts w:hint="eastAsia" w:ascii="Times New Roman" w:hAnsi="Times New Roman" w:eastAsia="宋体"/>
          <w:b/>
          <w:bCs/>
          <w:sz w:val="24"/>
          <w:szCs w:val="24"/>
          <w:lang w:val="en-US" w:eastAsia="zh-CN"/>
        </w:rPr>
      </w:pPr>
      <w:ins w:id="104" w:author="Charon" w:date="2024-03-13T11:41:18Z">
        <w:r>
          <w:rPr>
            <w:rFonts w:hint="eastAsia" w:ascii="Times New Roman" w:hAnsi="Times New Roman" w:eastAsia="宋体"/>
            <w:b/>
            <w:bCs/>
            <w:sz w:val="24"/>
            <w:szCs w:val="24"/>
            <w:lang w:val="en-US" w:eastAsia="zh-CN"/>
          </w:rPr>
          <w:t>数据集</w:t>
        </w:r>
      </w:ins>
    </w:p>
    <w:p>
      <w:pPr>
        <w:spacing w:line="360" w:lineRule="auto"/>
        <w:ind w:firstLine="420" w:firstLineChars="0"/>
        <w:jc w:val="both"/>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首先，提到了如何编制指令调优数据集。数据集通过汇总和生成来自先前研究的工具和查询来创建，并进行了扩充，添加了聚焦于事实内容的额外查询。在模板制作阶段后，从每组生成中抽取了一些查询，以产生大量候选模板。然后，通过实验代理循环对这些模板进行审查，只有达到阈值分数的模板才会被选中并使用。数据集包括120,917个查询和18,005个模板，这些模板来自开源</w:t>
      </w:r>
      <w:r>
        <w:rPr>
          <w:rFonts w:hint="default" w:ascii="Times New Roman" w:hAnsi="Times New Roman" w:eastAsia="宋体"/>
          <w:i/>
          <w:iCs/>
          <w:sz w:val="24"/>
          <w:szCs w:val="24"/>
          <w:lang w:val="en-US" w:eastAsia="zh-CN"/>
        </w:rPr>
        <w:t>KAgentSys</w:t>
      </w:r>
      <w:r>
        <w:rPr>
          <w:rFonts w:hint="eastAsia" w:ascii="Times New Roman" w:hAnsi="Times New Roman" w:eastAsia="宋体"/>
          <w:sz w:val="24"/>
          <w:szCs w:val="24"/>
          <w:lang w:val="en-US" w:eastAsia="zh-CN"/>
        </w:rPr>
        <w:t>和生成的内容。此外，为了确保不过分强调</w:t>
      </w:r>
      <w:r>
        <w:rPr>
          <w:rFonts w:hint="default" w:ascii="Times New Roman" w:hAnsi="Times New Roman" w:eastAsia="宋体"/>
          <w:i/>
          <w:iCs/>
          <w:sz w:val="24"/>
          <w:szCs w:val="24"/>
          <w:lang w:val="en-US" w:eastAsia="zh-CN"/>
        </w:rPr>
        <w:t>LLMs</w:t>
      </w:r>
      <w:r>
        <w:rPr>
          <w:rFonts w:hint="eastAsia" w:ascii="Times New Roman" w:hAnsi="Times New Roman" w:eastAsia="宋体"/>
          <w:sz w:val="24"/>
          <w:szCs w:val="24"/>
          <w:lang w:val="en-US" w:eastAsia="zh-CN"/>
        </w:rPr>
        <w:t>的专门能力，还从不同来源收集了43,099个来自不同领域的查询。</w:t>
      </w:r>
    </w:p>
    <w:p>
      <w:pPr>
        <w:spacing w:line="360" w:lineRule="auto"/>
        <w:ind w:firstLine="420" w:firstLineChars="0"/>
        <w:jc w:val="both"/>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其次，详细介绍了</w:t>
      </w:r>
      <w:r>
        <w:rPr>
          <w:rFonts w:hint="default" w:ascii="Times New Roman" w:hAnsi="Times New Roman" w:eastAsia="宋体"/>
          <w:i/>
          <w:iCs/>
          <w:sz w:val="24"/>
          <w:szCs w:val="24"/>
          <w:lang w:val="en-US" w:eastAsia="zh-CN"/>
        </w:rPr>
        <w:t>KAgentBench</w:t>
      </w:r>
      <w:r>
        <w:rPr>
          <w:rFonts w:hint="eastAsia" w:ascii="Times New Roman" w:hAnsi="Times New Roman" w:eastAsia="宋体"/>
          <w:sz w:val="24"/>
          <w:szCs w:val="24"/>
          <w:lang w:val="en-US" w:eastAsia="zh-CN"/>
        </w:rPr>
        <w:t>的构建过程。这个基准测试通过严格选择查询、工具、模板和记忆元素来创建，其详细分解在图2中展示。基准测试中63.04%的查询是中文，其余为英文。每个查询都与五个系统提示模板配对，但</w:t>
      </w:r>
      <w:r>
        <w:rPr>
          <w:rFonts w:hint="default" w:ascii="Times New Roman" w:hAnsi="Times New Roman" w:eastAsia="宋体"/>
          <w:sz w:val="24"/>
          <w:szCs w:val="24"/>
          <w:lang w:val="en-US" w:eastAsia="zh-CN"/>
        </w:rPr>
        <w:t>“</w:t>
      </w:r>
      <w:r>
        <w:rPr>
          <w:rFonts w:hint="default" w:ascii="Times New Roman" w:hAnsi="Times New Roman" w:eastAsia="宋体"/>
          <w:i/>
          <w:iCs/>
          <w:sz w:val="24"/>
          <w:szCs w:val="24"/>
          <w:lang w:val="en-US" w:eastAsia="zh-CN"/>
        </w:rPr>
        <w:t>Profile</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类型除外，它增加了实例数量。每个实例都有四到五个由不同模板生成的</w:t>
      </w:r>
      <w:ins w:id="105" w:author="Charon" w:date="2024-03-13T11:43:44Z">
        <w:r>
          <w:rPr>
            <w:rFonts w:hint="eastAsia" w:ascii="Times New Roman" w:hAnsi="Times New Roman" w:eastAsia="宋体"/>
            <w:sz w:val="24"/>
            <w:szCs w:val="24"/>
            <w:lang w:val="en-US" w:eastAsia="zh-CN"/>
          </w:rPr>
          <w:t>真值</w:t>
        </w:r>
      </w:ins>
      <w:r>
        <w:rPr>
          <w:rFonts w:hint="eastAsia" w:ascii="Times New Roman" w:hAnsi="Times New Roman" w:eastAsia="宋体"/>
          <w:sz w:val="24"/>
          <w:szCs w:val="24"/>
          <w:lang w:val="en-US" w:eastAsia="zh-CN"/>
        </w:rPr>
        <w:t>，前提是这些真实性与提示模板无关。基准测试共有614个独特的工具，平均每个查询有9.26个定制的工具。记忆分为四类：无、对话轮次、任务历史或外部知识。其中，无记忆占20.64%，对话轮次占48.12%，任务历史占16.23%，外部知识占15.01%。此外，对于涉及到的记忆、对话轮次、任务历史和外部知识数据，都包含了与查询有关、无关和冲突的信息类型。其中，“</w:t>
      </w:r>
      <w:r>
        <w:rPr>
          <w:rFonts w:hint="eastAsia" w:ascii="Times New Roman" w:hAnsi="Times New Roman" w:eastAsia="宋体"/>
          <w:i/>
          <w:iCs/>
          <w:sz w:val="24"/>
          <w:szCs w:val="24"/>
          <w:lang w:val="en-US" w:eastAsia="zh-CN"/>
        </w:rPr>
        <w:t>Reflection</w:t>
      </w:r>
      <w:r>
        <w:rPr>
          <w:rFonts w:hint="eastAsia" w:ascii="Times New Roman" w:hAnsi="Times New Roman" w:eastAsia="宋体"/>
          <w:sz w:val="24"/>
          <w:szCs w:val="24"/>
          <w:lang w:val="en-US" w:eastAsia="zh-CN"/>
        </w:rPr>
        <w:t>”需要解决前任务或外部知识中的错误信息或差异，要求</w:t>
      </w:r>
      <w:r>
        <w:rPr>
          <w:rFonts w:hint="eastAsia" w:ascii="Times New Roman" w:hAnsi="Times New Roman" w:eastAsia="宋体"/>
          <w:i/>
          <w:iCs/>
          <w:sz w:val="24"/>
          <w:szCs w:val="24"/>
          <w:lang w:val="en-US" w:eastAsia="zh-CN"/>
        </w:rPr>
        <w:t>LLMs</w:t>
      </w:r>
      <w:r>
        <w:rPr>
          <w:rFonts w:hint="eastAsia" w:ascii="Times New Roman" w:hAnsi="Times New Roman" w:eastAsia="宋体"/>
          <w:sz w:val="24"/>
          <w:szCs w:val="24"/>
          <w:lang w:val="en-US" w:eastAsia="zh-CN"/>
        </w:rPr>
        <w:t>重新评估当前信息以进行更策略性的规划，如制定替代的搜索查询。“</w:t>
      </w:r>
      <w:r>
        <w:rPr>
          <w:rFonts w:hint="eastAsia" w:ascii="Times New Roman" w:hAnsi="Times New Roman" w:eastAsia="宋体"/>
          <w:i/>
          <w:iCs/>
          <w:sz w:val="24"/>
          <w:szCs w:val="24"/>
          <w:lang w:val="en-US" w:eastAsia="zh-CN"/>
        </w:rPr>
        <w:t>Profile</w:t>
      </w:r>
      <w:r>
        <w:rPr>
          <w:rFonts w:hint="eastAsia" w:ascii="Times New Roman" w:hAnsi="Times New Roman" w:eastAsia="宋体"/>
          <w:sz w:val="24"/>
          <w:szCs w:val="24"/>
          <w:lang w:val="en-US" w:eastAsia="zh-CN"/>
        </w:rPr>
        <w:t>”维度涉及在特定角色中创建教学对话，</w:t>
      </w:r>
      <w:r>
        <w:rPr>
          <w:rFonts w:hint="eastAsia" w:ascii="Times New Roman" w:hAnsi="Times New Roman" w:eastAsia="宋体"/>
          <w:i/>
          <w:iCs/>
          <w:sz w:val="24"/>
          <w:szCs w:val="24"/>
          <w:lang w:val="en-US" w:eastAsia="zh-CN"/>
        </w:rPr>
        <w:t>GPT-4</w:t>
      </w:r>
      <w:r>
        <w:rPr>
          <w:rFonts w:hint="eastAsia" w:ascii="Times New Roman" w:hAnsi="Times New Roman" w:eastAsia="宋体"/>
          <w:sz w:val="24"/>
          <w:szCs w:val="24"/>
          <w:lang w:val="en-US" w:eastAsia="zh-CN"/>
        </w:rPr>
        <w:t>在不同的设置下生成变化。最后，</w:t>
      </w:r>
      <w:ins w:id="106" w:author="Charon" w:date="2024-03-13T14:42:04Z">
        <w:r>
          <w:rPr>
            <w:rFonts w:hint="eastAsia" w:ascii="Times New Roman" w:hAnsi="Times New Roman" w:eastAsia="宋体"/>
            <w:sz w:val="24"/>
            <w:szCs w:val="24"/>
            <w:lang w:val="en-US" w:eastAsia="zh-CN"/>
          </w:rPr>
          <w:t>人工</w:t>
        </w:r>
      </w:ins>
      <w:ins w:id="107" w:author="Charon" w:date="2024-03-13T14:42:05Z">
        <w:r>
          <w:rPr>
            <w:rFonts w:hint="eastAsia" w:ascii="Times New Roman" w:hAnsi="Times New Roman" w:eastAsia="宋体"/>
            <w:sz w:val="24"/>
            <w:szCs w:val="24"/>
            <w:lang w:val="en-US" w:eastAsia="zh-CN"/>
          </w:rPr>
          <w:t>标注</w:t>
        </w:r>
      </w:ins>
      <w:r>
        <w:rPr>
          <w:rFonts w:hint="eastAsia" w:ascii="Times New Roman" w:hAnsi="Times New Roman" w:eastAsia="宋体"/>
          <w:sz w:val="24"/>
          <w:szCs w:val="24"/>
          <w:lang w:val="en-US" w:eastAsia="zh-CN"/>
        </w:rPr>
        <w:t>对每个</w:t>
      </w:r>
      <w:ins w:id="108" w:author="Charon" w:date="2024-03-13T14:42:13Z">
        <w:r>
          <w:rPr>
            <w:rFonts w:hint="eastAsia" w:ascii="Times New Roman" w:hAnsi="Times New Roman" w:eastAsia="宋体"/>
            <w:sz w:val="24"/>
            <w:szCs w:val="24"/>
            <w:lang w:val="en-US" w:eastAsia="zh-CN"/>
          </w:rPr>
          <w:t>标签</w:t>
        </w:r>
      </w:ins>
      <w:r>
        <w:rPr>
          <w:rFonts w:hint="eastAsia" w:ascii="Times New Roman" w:hAnsi="Times New Roman" w:eastAsia="宋体"/>
          <w:sz w:val="24"/>
          <w:szCs w:val="24"/>
          <w:lang w:val="en-US" w:eastAsia="zh-CN"/>
        </w:rPr>
        <w:t>进行了细化，以确保高质量的基准测试。</w:t>
      </w:r>
    </w:p>
    <w:p>
      <w:pPr>
        <w:spacing w:line="360" w:lineRule="auto"/>
        <w:ind w:firstLine="420" w:firstLineChars="0"/>
        <w:jc w:val="both"/>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此外，还收集了200个中文的事实和时间感知查询，作为代理系统的初始输入。还可以选择使用人类注释器来评估系统最终响应的准确性和质量。</w:t>
      </w:r>
    </w:p>
    <w:p>
      <w:pPr>
        <w:numPr>
          <w:ilvl w:val="1"/>
          <w:numId w:val="1"/>
        </w:numPr>
        <w:spacing w:line="360" w:lineRule="auto"/>
        <w:ind w:firstLine="0" w:firstLineChars="0"/>
        <w:jc w:val="both"/>
        <w:rPr>
          <w:rFonts w:hint="eastAsia" w:ascii="Times New Roman" w:hAnsi="Times New Roman" w:eastAsia="宋体"/>
          <w:b/>
          <w:bCs/>
          <w:sz w:val="24"/>
          <w:szCs w:val="24"/>
          <w:lang w:val="en-US" w:eastAsia="zh-CN"/>
        </w:rPr>
      </w:pPr>
      <w:r>
        <w:rPr>
          <w:rFonts w:hint="eastAsia" w:ascii="Times New Roman" w:hAnsi="Times New Roman" w:eastAsia="宋体"/>
          <w:b/>
          <w:bCs/>
          <w:sz w:val="24"/>
          <w:szCs w:val="24"/>
          <w:lang w:val="en-US" w:eastAsia="zh-CN"/>
        </w:rPr>
        <w:t>基准评价</w:t>
      </w:r>
      <w:r>
        <w:rPr>
          <w:rFonts w:hint="default" w:ascii="Times New Roman" w:hAnsi="Times New Roman" w:eastAsia="宋体"/>
          <w:b/>
          <w:bCs/>
          <w:sz w:val="24"/>
          <w:szCs w:val="24"/>
          <w:lang w:val="en-US" w:eastAsia="zh-CN"/>
        </w:rPr>
        <w:t>(</w:t>
      </w:r>
      <w:r>
        <w:rPr>
          <w:rFonts w:hint="default" w:ascii="Times New Roman" w:hAnsi="Times New Roman" w:eastAsia="宋体"/>
          <w:b/>
          <w:bCs/>
          <w:i/>
          <w:iCs/>
          <w:sz w:val="24"/>
          <w:szCs w:val="24"/>
          <w:lang w:val="en-US" w:eastAsia="zh-CN"/>
        </w:rPr>
        <w:t>benchmark evaluation</w:t>
      </w:r>
      <w:r>
        <w:rPr>
          <w:rFonts w:hint="default" w:ascii="Times New Roman" w:hAnsi="Times New Roman" w:eastAsia="宋体"/>
          <w:b/>
          <w:bCs/>
          <w:sz w:val="24"/>
          <w:szCs w:val="24"/>
          <w:lang w:val="en-US" w:eastAsia="zh-CN"/>
        </w:rPr>
        <w:t>)</w:t>
      </w:r>
    </w:p>
    <w:p>
      <w:pPr>
        <w:spacing w:line="360" w:lineRule="auto"/>
        <w:ind w:firstLine="420" w:firstLineChars="0"/>
        <w:jc w:val="both"/>
        <w:rPr>
          <w:rFonts w:hint="eastAsia" w:ascii="Times New Roman" w:hAnsi="Times New Roman" w:eastAsia="宋体"/>
          <w:sz w:val="24"/>
          <w:szCs w:val="24"/>
          <w:lang w:val="en-US" w:eastAsia="zh-CN"/>
        </w:rPr>
      </w:pPr>
      <w:r>
        <w:rPr>
          <w:rFonts w:hint="eastAsia" w:ascii="Times New Roman" w:hAnsi="Times New Roman" w:eastAsia="宋体"/>
          <w:b/>
          <w:bCs/>
          <w:sz w:val="24"/>
          <w:szCs w:val="24"/>
          <w:lang w:val="en-US" w:eastAsia="zh-CN"/>
        </w:rPr>
        <w:t>第一</w:t>
      </w:r>
      <w:r>
        <w:rPr>
          <w:rFonts w:hint="eastAsia" w:ascii="Times New Roman" w:hAnsi="Times New Roman" w:eastAsia="宋体"/>
          <w:sz w:val="24"/>
          <w:szCs w:val="24"/>
          <w:lang w:val="en-US" w:eastAsia="zh-CN"/>
        </w:rPr>
        <w:t>，描述了在规划阶段，模型需要生成三个关键输出，并介绍了用于评估不同代理能力的特定数据集和指标。下面我将详细解释这些内容：</w:t>
      </w:r>
    </w:p>
    <w:p>
      <w:pPr>
        <w:spacing w:line="360" w:lineRule="auto"/>
        <w:ind w:firstLine="420" w:firstLineChars="0"/>
        <w:jc w:val="both"/>
        <w:rPr>
          <w:rFonts w:hint="default" w:ascii="Times New Roman" w:hAnsi="Times New Roman" w:eastAsia="宋体"/>
          <w:sz w:val="24"/>
          <w:szCs w:val="24"/>
          <w:lang w:val="en-US" w:eastAsia="zh-CN"/>
        </w:rPr>
        <w:pPrChange w:id="109" w:author="Charon" w:date="2024-03-13T14:57:35Z">
          <w:pPr>
            <w:spacing w:line="360" w:lineRule="auto"/>
            <w:ind w:firstLine="420" w:firstLineChars="0"/>
            <w:jc w:val="both"/>
          </w:pPr>
        </w:pPrChange>
      </w:pPr>
      <w:r>
        <w:rPr>
          <w:rFonts w:hint="eastAsia" w:ascii="Times New Roman" w:hAnsi="Times New Roman" w:eastAsia="宋体"/>
          <w:sz w:val="24"/>
          <w:szCs w:val="24"/>
          <w:lang w:val="en-US" w:eastAsia="zh-CN"/>
        </w:rPr>
        <w:t>首先，模型在规划阶段的任务是产生三个关键输出：</w:t>
      </w:r>
      <w:r>
        <w:rPr>
          <w:rFonts w:hint="default" w:ascii="Times New Roman" w:hAnsi="Times New Roman" w:eastAsia="宋体"/>
          <w:i/>
          <w:iCs/>
          <w:sz w:val="24"/>
          <w:szCs w:val="24"/>
          <w:lang w:val="en-US" w:eastAsia="zh-CN"/>
        </w:rPr>
        <w:t>thought Th</w:t>
      </w:r>
      <w:ins w:id="110" w:author="Charon" w:date="2024-03-13T14:57:29Z">
        <w:r>
          <w:rPr>
            <w:rFonts w:hint="eastAsia" w:ascii="Times New Roman" w:hAnsi="Times New Roman" w:eastAsia="宋体"/>
            <w:i/>
            <w:iCs/>
            <w:sz w:val="24"/>
            <w:szCs w:val="24"/>
            <w:lang w:val="en-US" w:eastAsia="zh-CN"/>
          </w:rPr>
          <w:t>、</w:t>
        </w:r>
      </w:ins>
      <w:r>
        <w:rPr>
          <w:rFonts w:hint="default" w:ascii="Times New Roman" w:hAnsi="Times New Roman" w:eastAsia="宋体"/>
          <w:i/>
          <w:iCs/>
          <w:sz w:val="24"/>
          <w:szCs w:val="24"/>
          <w:lang w:val="en-US" w:eastAsia="zh-CN"/>
        </w:rPr>
        <w:t>tool-name Tn</w:t>
      </w:r>
      <w:ins w:id="111" w:author="Charon" w:date="2024-03-13T14:57:36Z">
        <w:r>
          <w:rPr>
            <w:rFonts w:hint="eastAsia" w:ascii="Times New Roman" w:hAnsi="Times New Roman" w:eastAsia="宋体"/>
            <w:i/>
            <w:iCs/>
            <w:sz w:val="24"/>
            <w:szCs w:val="24"/>
            <w:lang w:val="en-US" w:eastAsia="zh-CN"/>
          </w:rPr>
          <w:t>、</w:t>
        </w:r>
      </w:ins>
      <w:r>
        <w:rPr>
          <w:rFonts w:hint="default" w:ascii="Times New Roman" w:hAnsi="Times New Roman" w:eastAsia="宋体"/>
          <w:i/>
          <w:iCs/>
          <w:sz w:val="24"/>
          <w:szCs w:val="24"/>
          <w:lang w:val="en-US" w:eastAsia="zh-CN"/>
        </w:rPr>
        <w:t>tool-args Ta</w:t>
      </w:r>
      <w:ins w:id="112" w:author="Charon" w:date="2024-03-13T15:07:03Z">
        <w:r>
          <w:rPr>
            <w:rFonts w:hint="eastAsia" w:ascii="Times New Roman" w:hAnsi="Times New Roman" w:eastAsia="宋体"/>
            <w:i/>
            <w:iCs/>
            <w:sz w:val="24"/>
            <w:szCs w:val="24"/>
            <w:lang w:val="en-US" w:eastAsia="zh-CN"/>
          </w:rPr>
          <w:t>。</w:t>
        </w:r>
      </w:ins>
    </w:p>
    <w:p>
      <w:pPr>
        <w:spacing w:line="360" w:lineRule="auto"/>
        <w:ind w:firstLine="420" w:firstLineChars="0"/>
        <w:jc w:val="both"/>
        <w:rPr>
          <w:rFonts w:hint="eastAsia" w:ascii="Times New Roman" w:hAnsi="Times New Roman" w:eastAsia="宋体"/>
          <w:sz w:val="24"/>
          <w:szCs w:val="24"/>
          <w:lang w:val="en-US" w:eastAsia="zh-CN"/>
        </w:rPr>
      </w:pPr>
      <w:r>
        <w:rPr>
          <w:rFonts w:hint="eastAsia" w:ascii="Times New Roman" w:hAnsi="Times New Roman" w:eastAsia="宋体"/>
          <w:b/>
          <w:bCs/>
          <w:sz w:val="24"/>
          <w:szCs w:val="24"/>
          <w:lang w:val="en-US" w:eastAsia="zh-CN"/>
        </w:rPr>
        <w:t>规划能力评估：</w:t>
      </w:r>
      <w:r>
        <w:rPr>
          <w:rFonts w:hint="eastAsia" w:ascii="Times New Roman" w:hAnsi="Times New Roman" w:eastAsia="宋体"/>
          <w:sz w:val="24"/>
          <w:szCs w:val="24"/>
          <w:lang w:val="en-US" w:eastAsia="zh-CN"/>
        </w:rPr>
        <w:t>评估涉及遵循“知识与实践的统一”原则。这需要同时考虑</w:t>
      </w:r>
      <w:r>
        <w:rPr>
          <w:rFonts w:hint="default" w:ascii="Times New Roman" w:hAnsi="Times New Roman" w:eastAsia="宋体"/>
          <w:i/>
          <w:iCs/>
          <w:sz w:val="24"/>
          <w:szCs w:val="24"/>
          <w:lang w:val="en-US" w:eastAsia="zh-CN"/>
        </w:rPr>
        <w:t>thought</w:t>
      </w:r>
      <w:r>
        <w:rPr>
          <w:rFonts w:hint="eastAsia" w:ascii="Times New Roman" w:hAnsi="Times New Roman" w:eastAsia="宋体"/>
          <w:sz w:val="24"/>
          <w:szCs w:val="24"/>
          <w:lang w:val="en-US" w:eastAsia="zh-CN"/>
        </w:rPr>
        <w:t>和</w:t>
      </w:r>
      <w:r>
        <w:rPr>
          <w:rFonts w:hint="default" w:ascii="Times New Roman" w:hAnsi="Times New Roman" w:eastAsia="宋体"/>
          <w:i/>
          <w:iCs/>
          <w:sz w:val="24"/>
          <w:szCs w:val="24"/>
          <w:lang w:val="en-US" w:eastAsia="zh-CN"/>
        </w:rPr>
        <w:t>tool-name</w:t>
      </w:r>
      <w:r>
        <w:rPr>
          <w:rFonts w:hint="eastAsia" w:ascii="Times New Roman" w:hAnsi="Times New Roman" w:eastAsia="宋体"/>
          <w:sz w:val="24"/>
          <w:szCs w:val="24"/>
          <w:lang w:val="en-US" w:eastAsia="zh-CN"/>
        </w:rPr>
        <w:t>。评估公式为：</w:t>
      </w:r>
    </w:p>
    <w:p>
      <w:pPr>
        <w:spacing w:line="360" w:lineRule="auto"/>
        <w:ind w:firstLine="420" w:firstLineChars="0"/>
        <w:jc w:val="center"/>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drawing>
          <wp:inline distT="0" distB="0" distL="114300" distR="114300">
            <wp:extent cx="3027045" cy="5130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rcRect r="19422" b="5164"/>
                    <a:stretch>
                      <a:fillRect/>
                    </a:stretch>
                  </pic:blipFill>
                  <pic:spPr>
                    <a:xfrm>
                      <a:off x="0" y="0"/>
                      <a:ext cx="3027045" cy="513080"/>
                    </a:xfrm>
                    <a:prstGeom prst="rect">
                      <a:avLst/>
                    </a:prstGeom>
                    <a:noFill/>
                    <a:ln>
                      <a:noFill/>
                    </a:ln>
                  </pic:spPr>
                </pic:pic>
              </a:graphicData>
            </a:graphic>
          </wp:inline>
        </w:drawing>
      </w:r>
    </w:p>
    <w:p>
      <w:pPr>
        <w:spacing w:line="360" w:lineRule="auto"/>
        <w:ind w:firstLine="420" w:firstLineChars="0"/>
        <w:jc w:val="both"/>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其中，</w:t>
      </w:r>
      <w:r>
        <w:rPr>
          <w:rFonts w:hint="default" w:ascii="Times New Roman" w:hAnsi="Times New Roman" w:eastAsia="宋体"/>
          <w:sz w:val="24"/>
          <w:szCs w:val="24"/>
          <w:lang w:val="en-US" w:eastAsia="zh-CN"/>
        </w:rPr>
        <w:t>T∗</w:t>
      </w:r>
      <w:r>
        <w:rPr>
          <w:rFonts w:hint="eastAsia" w:ascii="Times New Roman" w:hAnsi="Times New Roman" w:eastAsia="宋体"/>
          <w:sz w:val="24"/>
          <w:szCs w:val="24"/>
          <w:lang w:val="en-US" w:eastAsia="zh-CN"/>
        </w:rPr>
        <w:t>,</w:t>
      </w:r>
      <w:r>
        <w:rPr>
          <w:rFonts w:hint="default" w:ascii="Times New Roman" w:hAnsi="Times New Roman" w:eastAsia="宋体"/>
          <w:sz w:val="24"/>
          <w:szCs w:val="24"/>
          <w:lang w:val="en-US" w:eastAsia="zh-CN"/>
        </w:rPr>
        <w:t>i</w:t>
      </w:r>
      <w:r>
        <w:rPr>
          <w:rFonts w:hint="eastAsia" w:ascii="Times New Roman" w:hAnsi="Times New Roman" w:eastAsia="宋体"/>
          <w:sz w:val="24"/>
          <w:szCs w:val="24"/>
          <w:lang w:val="en-US" w:eastAsia="zh-CN"/>
        </w:rPr>
        <w:t>是第</w:t>
      </w:r>
      <w:r>
        <w:rPr>
          <w:rFonts w:hint="default" w:ascii="Times New Roman" w:hAnsi="Times New Roman" w:eastAsia="宋体"/>
          <w:sz w:val="24"/>
          <w:szCs w:val="24"/>
          <w:lang w:val="en-US" w:eastAsia="zh-CN"/>
        </w:rPr>
        <w:t>i</w:t>
      </w:r>
      <w:r>
        <w:rPr>
          <w:rFonts w:hint="eastAsia" w:ascii="Times New Roman" w:hAnsi="Times New Roman" w:eastAsia="宋体"/>
          <w:sz w:val="24"/>
          <w:szCs w:val="24"/>
          <w:lang w:val="en-US" w:eastAsia="zh-CN"/>
        </w:rPr>
        <w:t>个</w:t>
      </w:r>
      <w:ins w:id="113" w:author="Charon" w:date="2024-03-13T14:53:28Z">
        <w:r>
          <w:rPr>
            <w:rFonts w:hint="eastAsia" w:ascii="Times New Roman" w:hAnsi="Times New Roman" w:eastAsia="宋体"/>
            <w:sz w:val="24"/>
            <w:szCs w:val="24"/>
            <w:lang w:val="en-US" w:eastAsia="zh-CN"/>
          </w:rPr>
          <w:t>真值</w:t>
        </w:r>
      </w:ins>
      <w:r>
        <w:rPr>
          <w:rFonts w:hint="eastAsia" w:ascii="Times New Roman" w:hAnsi="Times New Roman" w:eastAsia="宋体"/>
          <w:sz w:val="24"/>
          <w:szCs w:val="24"/>
          <w:lang w:val="en-US" w:eastAsia="zh-CN"/>
        </w:rPr>
        <w:t>结果，</w:t>
      </w:r>
      <w:r>
        <w:rPr>
          <w:rFonts w:hint="default" w:ascii="Times New Roman" w:hAnsi="Times New Roman" w:eastAsia="宋体"/>
          <w:sz w:val="24"/>
          <w:szCs w:val="24"/>
          <w:lang w:val="en-US" w:eastAsia="zh-CN"/>
        </w:rPr>
        <w:t>T∗′</w:t>
      </w:r>
      <w:r>
        <w:rPr>
          <w:rFonts w:hint="eastAsia" w:ascii="Times New Roman" w:hAnsi="Times New Roman" w:eastAsia="宋体"/>
          <w:sz w:val="24"/>
          <w:szCs w:val="24"/>
          <w:lang w:val="en-US" w:eastAsia="zh-CN"/>
        </w:rPr>
        <w:t>,</w:t>
      </w:r>
      <w:r>
        <w:rPr>
          <w:rFonts w:hint="default" w:ascii="Times New Roman" w:hAnsi="Times New Roman" w:eastAsia="宋体"/>
          <w:sz w:val="24"/>
          <w:szCs w:val="24"/>
          <w:lang w:val="en-US" w:eastAsia="zh-CN"/>
        </w:rPr>
        <w:t>j</w:t>
      </w:r>
      <w:r>
        <w:rPr>
          <w:rFonts w:hint="eastAsia" w:ascii="Times New Roman" w:hAnsi="Times New Roman" w:eastAsia="宋体"/>
          <w:sz w:val="24"/>
          <w:szCs w:val="24"/>
          <w:lang w:val="en-US" w:eastAsia="zh-CN"/>
        </w:rPr>
        <w:t>是第</w:t>
      </w:r>
      <w:r>
        <w:rPr>
          <w:rFonts w:hint="default" w:ascii="Times New Roman" w:hAnsi="Times New Roman" w:eastAsia="宋体"/>
          <w:sz w:val="24"/>
          <w:szCs w:val="24"/>
          <w:lang w:val="en-US" w:eastAsia="zh-CN"/>
        </w:rPr>
        <w:t>j</w:t>
      </w:r>
      <w:r>
        <w:rPr>
          <w:rFonts w:hint="eastAsia" w:ascii="Times New Roman" w:hAnsi="Times New Roman" w:eastAsia="宋体"/>
          <w:sz w:val="24"/>
          <w:szCs w:val="24"/>
          <w:lang w:val="en-US" w:eastAsia="zh-CN"/>
        </w:rPr>
        <w:t>个提示模板预测的结果。</w:t>
      </w:r>
      <w:r>
        <w:rPr>
          <w:rFonts w:hint="default" w:ascii="Times New Roman" w:hAnsi="Times New Roman" w:eastAsia="宋体"/>
          <w:sz w:val="24"/>
          <w:szCs w:val="24"/>
          <w:lang w:val="en-US" w:eastAsia="zh-CN"/>
        </w:rPr>
        <w:t>M</w:t>
      </w:r>
      <w:r>
        <w:rPr>
          <w:rFonts w:hint="eastAsia" w:ascii="Times New Roman" w:hAnsi="Times New Roman" w:eastAsia="宋体"/>
          <w:sz w:val="24"/>
          <w:szCs w:val="24"/>
          <w:lang w:val="en-US" w:eastAsia="zh-CN"/>
        </w:rPr>
        <w:t>表示模板的数量，</w:t>
      </w:r>
      <w:r>
        <w:rPr>
          <w:rFonts w:hint="default" w:ascii="Times New Roman" w:hAnsi="Times New Roman" w:eastAsia="宋体"/>
          <w:sz w:val="24"/>
          <w:szCs w:val="24"/>
          <w:lang w:val="en-US" w:eastAsia="zh-CN"/>
        </w:rPr>
        <w:t>N</w:t>
      </w:r>
      <w:r>
        <w:rPr>
          <w:rFonts w:hint="eastAsia" w:ascii="Times New Roman" w:hAnsi="Times New Roman" w:eastAsia="宋体"/>
          <w:sz w:val="24"/>
          <w:szCs w:val="24"/>
          <w:lang w:val="en-US" w:eastAsia="zh-CN"/>
        </w:rPr>
        <w:t>表示</w:t>
      </w:r>
      <w:ins w:id="114" w:author="Charon" w:date="2024-03-13T14:53:36Z">
        <w:r>
          <w:rPr>
            <w:rFonts w:hint="eastAsia" w:ascii="Times New Roman" w:hAnsi="Times New Roman" w:eastAsia="宋体"/>
            <w:sz w:val="24"/>
            <w:szCs w:val="24"/>
            <w:lang w:val="en-US" w:eastAsia="zh-CN"/>
          </w:rPr>
          <w:t>真值</w:t>
        </w:r>
      </w:ins>
      <w:r>
        <w:rPr>
          <w:rFonts w:hint="eastAsia" w:ascii="Times New Roman" w:hAnsi="Times New Roman" w:eastAsia="宋体"/>
          <w:sz w:val="24"/>
          <w:szCs w:val="24"/>
          <w:lang w:val="en-US" w:eastAsia="zh-CN"/>
        </w:rPr>
        <w:t>结果的数量。</w:t>
      </w:r>
      <w:r>
        <w:rPr>
          <w:rFonts w:hint="default" w:ascii="Times New Roman" w:hAnsi="Times New Roman" w:eastAsia="宋体"/>
          <w:sz w:val="24"/>
          <w:szCs w:val="24"/>
          <w:lang w:val="en-US" w:eastAsia="zh-CN"/>
        </w:rPr>
        <w:t>T</w:t>
      </w:r>
      <w:r>
        <w:rPr>
          <w:rFonts w:hint="eastAsia" w:ascii="Times New Roman" w:hAnsi="Times New Roman" w:eastAsia="宋体"/>
          <w:sz w:val="24"/>
          <w:szCs w:val="24"/>
          <w:lang w:val="en-US" w:eastAsia="zh-CN"/>
        </w:rPr>
        <w:t>是用于文本生成评估的任何指标，例如</w:t>
      </w:r>
      <w:r>
        <w:rPr>
          <w:rFonts w:hint="default" w:ascii="Times New Roman" w:hAnsi="Times New Roman" w:eastAsia="宋体"/>
          <w:sz w:val="24"/>
          <w:szCs w:val="24"/>
          <w:lang w:val="en-US" w:eastAsia="zh-CN"/>
        </w:rPr>
        <w:t>ROUGE</w:t>
      </w:r>
      <w:r>
        <w:rPr>
          <w:rFonts w:hint="eastAsia" w:ascii="Times New Roman" w:hAnsi="Times New Roman" w:eastAsia="宋体"/>
          <w:sz w:val="24"/>
          <w:szCs w:val="24"/>
          <w:lang w:val="en-US" w:eastAsia="zh-CN"/>
        </w:rPr>
        <w:t>分数。</w:t>
      </w:r>
    </w:p>
    <w:p>
      <w:pPr>
        <w:spacing w:line="360" w:lineRule="auto"/>
        <w:ind w:firstLine="420" w:firstLineChars="0"/>
        <w:jc w:val="both"/>
        <w:rPr>
          <w:rFonts w:hint="eastAsia" w:ascii="Times New Roman" w:hAnsi="Times New Roman" w:eastAsia="宋体"/>
          <w:sz w:val="24"/>
          <w:szCs w:val="24"/>
          <w:lang w:val="en-US" w:eastAsia="zh-CN"/>
        </w:rPr>
      </w:pPr>
      <w:r>
        <w:rPr>
          <w:rFonts w:hint="eastAsia" w:ascii="Times New Roman" w:hAnsi="Times New Roman" w:eastAsia="宋体"/>
          <w:b/>
          <w:bCs/>
          <w:sz w:val="24"/>
          <w:szCs w:val="24"/>
          <w:lang w:val="en-US" w:eastAsia="zh-CN"/>
        </w:rPr>
        <w:t>工具使用熟练度评估：</w:t>
      </w:r>
      <w:r>
        <w:rPr>
          <w:rFonts w:hint="eastAsia" w:ascii="Times New Roman" w:hAnsi="Times New Roman" w:eastAsia="宋体"/>
          <w:sz w:val="24"/>
          <w:szCs w:val="24"/>
          <w:lang w:val="en-US" w:eastAsia="zh-CN"/>
        </w:rPr>
        <w:t>通过工具选择</w:t>
      </w:r>
      <w:r>
        <w:rPr>
          <w:rFonts w:hint="default" w:ascii="Times New Roman" w:hAnsi="Times New Roman" w:eastAsia="宋体"/>
          <w:sz w:val="24"/>
          <w:szCs w:val="24"/>
          <w:lang w:val="en-US" w:eastAsia="zh-CN"/>
        </w:rPr>
        <w:t>（</w:t>
      </w:r>
      <w:r>
        <w:rPr>
          <w:rFonts w:hint="default" w:ascii="Times New Roman" w:hAnsi="Times New Roman" w:eastAsia="宋体"/>
          <w:i/>
          <w:iCs/>
          <w:sz w:val="24"/>
          <w:szCs w:val="24"/>
          <w:lang w:val="en-US" w:eastAsia="zh-CN"/>
        </w:rPr>
        <w:t>tool-name</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和工具应用</w:t>
      </w:r>
      <w:r>
        <w:rPr>
          <w:rFonts w:hint="default" w:ascii="Times New Roman" w:hAnsi="Times New Roman" w:eastAsia="宋体"/>
          <w:sz w:val="24"/>
          <w:szCs w:val="24"/>
          <w:lang w:val="en-US" w:eastAsia="zh-CN"/>
        </w:rPr>
        <w:t>（</w:t>
      </w:r>
      <w:r>
        <w:rPr>
          <w:rFonts w:hint="default" w:ascii="Times New Roman" w:hAnsi="Times New Roman" w:eastAsia="宋体"/>
          <w:i/>
          <w:iCs/>
          <w:sz w:val="24"/>
          <w:szCs w:val="24"/>
          <w:lang w:val="en-US" w:eastAsia="zh-CN"/>
        </w:rPr>
        <w:t>tool-args</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来衡量。评估公式为：</w:t>
      </w:r>
    </w:p>
    <w:p>
      <w:pPr>
        <w:spacing w:line="360" w:lineRule="auto"/>
        <w:ind w:firstLine="420" w:firstLineChars="0"/>
        <w:jc w:val="center"/>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drawing>
          <wp:inline distT="0" distB="0" distL="114300" distR="114300">
            <wp:extent cx="4147820" cy="5149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rcRect r="6311" b="23201"/>
                    <a:stretch>
                      <a:fillRect/>
                    </a:stretch>
                  </pic:blipFill>
                  <pic:spPr>
                    <a:xfrm>
                      <a:off x="0" y="0"/>
                      <a:ext cx="4147820" cy="514985"/>
                    </a:xfrm>
                    <a:prstGeom prst="rect">
                      <a:avLst/>
                    </a:prstGeom>
                    <a:noFill/>
                    <a:ln>
                      <a:noFill/>
                    </a:ln>
                  </pic:spPr>
                </pic:pic>
              </a:graphicData>
            </a:graphic>
          </wp:inline>
        </w:drawing>
      </w:r>
    </w:p>
    <w:p>
      <w:pPr>
        <w:spacing w:line="360" w:lineRule="auto"/>
        <w:ind w:firstLine="420" w:firstLineChars="0"/>
        <w:jc w:val="both"/>
        <w:rPr>
          <w:rFonts w:hint="eastAsia" w:ascii="Times New Roman" w:hAnsi="Times New Roman" w:eastAsia="宋体"/>
          <w:sz w:val="24"/>
          <w:szCs w:val="24"/>
          <w:lang w:val="en-US" w:eastAsia="zh-CN"/>
        </w:rPr>
      </w:pPr>
      <w:r>
        <w:rPr>
          <w:rFonts w:hint="eastAsia" w:ascii="Times New Roman" w:hAnsi="Times New Roman" w:eastAsia="宋体"/>
          <w:b/>
          <w:bCs/>
          <w:sz w:val="24"/>
          <w:szCs w:val="24"/>
          <w:lang w:val="en-US" w:eastAsia="zh-CN"/>
        </w:rPr>
        <w:t>第二</w:t>
      </w:r>
      <w:r>
        <w:rPr>
          <w:rFonts w:hint="eastAsia" w:ascii="Times New Roman" w:hAnsi="Times New Roman" w:eastAsia="宋体"/>
          <w:sz w:val="24"/>
          <w:szCs w:val="24"/>
          <w:lang w:val="en-US" w:eastAsia="zh-CN"/>
        </w:rPr>
        <w:t>，描述了不同评估阶段的计算方法和指标，涉及规划、工具使用、结论生成和角色指导对话等方面。</w:t>
      </w:r>
    </w:p>
    <w:p>
      <w:pPr>
        <w:spacing w:line="360" w:lineRule="auto"/>
        <w:ind w:firstLine="420" w:firstLineChars="0"/>
        <w:jc w:val="both"/>
        <w:rPr>
          <w:rFonts w:hint="eastAsia" w:ascii="Times New Roman" w:hAnsi="Times New Roman" w:eastAsia="宋体"/>
          <w:b/>
          <w:bCs/>
          <w:sz w:val="24"/>
          <w:szCs w:val="24"/>
          <w:lang w:val="en-US" w:eastAsia="zh-CN"/>
        </w:rPr>
      </w:pPr>
      <w:r>
        <w:rPr>
          <w:rFonts w:hint="eastAsia" w:ascii="Times New Roman" w:hAnsi="Times New Roman" w:eastAsia="宋体"/>
          <w:b/>
          <w:bCs/>
          <w:sz w:val="24"/>
          <w:szCs w:val="24"/>
          <w:lang w:val="en-US" w:eastAsia="zh-CN"/>
        </w:rPr>
        <w:t>规划阶段：</w:t>
      </w:r>
    </w:p>
    <w:p>
      <w:pPr>
        <w:spacing w:line="360" w:lineRule="auto"/>
        <w:ind w:firstLine="420" w:firstLineChars="0"/>
        <w:jc w:val="both"/>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评估规划能力时，使用一个特定的数据集。评估考虑了</w:t>
      </w:r>
      <w:r>
        <w:rPr>
          <w:rFonts w:hint="default" w:ascii="Times New Roman" w:hAnsi="Times New Roman" w:eastAsia="宋体"/>
          <w:i/>
          <w:iCs/>
          <w:sz w:val="24"/>
          <w:szCs w:val="24"/>
          <w:lang w:val="en-US" w:eastAsia="zh-CN"/>
        </w:rPr>
        <w:t>thought</w:t>
      </w:r>
      <w:r>
        <w:rPr>
          <w:rFonts w:hint="eastAsia" w:ascii="Times New Roman" w:hAnsi="Times New Roman" w:eastAsia="宋体"/>
          <w:sz w:val="24"/>
          <w:szCs w:val="24"/>
          <w:lang w:val="en-US" w:eastAsia="zh-CN"/>
        </w:rPr>
        <w:t>和</w:t>
      </w:r>
      <w:r>
        <w:rPr>
          <w:rFonts w:hint="default" w:ascii="Times New Roman" w:hAnsi="Times New Roman" w:eastAsia="宋体"/>
          <w:i/>
          <w:iCs/>
          <w:sz w:val="24"/>
          <w:szCs w:val="24"/>
          <w:lang w:val="en-US" w:eastAsia="zh-CN"/>
        </w:rPr>
        <w:t>tool-name</w:t>
      </w:r>
      <w:r>
        <w:rPr>
          <w:rFonts w:hint="eastAsia" w:ascii="Times New Roman" w:hAnsi="Times New Roman" w:eastAsia="宋体"/>
          <w:sz w:val="24"/>
          <w:szCs w:val="24"/>
          <w:lang w:val="en-US" w:eastAsia="zh-CN"/>
        </w:rPr>
        <w:t>，并结合了规划得分方法和工具使用熟练度评估。如果生成的</w:t>
      </w:r>
      <w:r>
        <w:rPr>
          <w:rFonts w:hint="default" w:ascii="Times New Roman" w:hAnsi="Times New Roman" w:eastAsia="宋体"/>
          <w:i/>
          <w:iCs/>
          <w:sz w:val="24"/>
          <w:szCs w:val="24"/>
          <w:lang w:val="en-US" w:eastAsia="zh-CN"/>
        </w:rPr>
        <w:t>tool-names</w:t>
      </w:r>
      <w:r>
        <w:rPr>
          <w:rFonts w:hint="eastAsia" w:ascii="Times New Roman" w:hAnsi="Times New Roman" w:eastAsia="宋体"/>
          <w:sz w:val="24"/>
          <w:szCs w:val="24"/>
          <w:lang w:val="en-US" w:eastAsia="zh-CN"/>
        </w:rPr>
        <w:t>和</w:t>
      </w:r>
      <w:r>
        <w:rPr>
          <w:rFonts w:hint="default" w:ascii="Times New Roman" w:hAnsi="Times New Roman" w:eastAsia="宋体"/>
          <w:i/>
          <w:iCs/>
          <w:sz w:val="24"/>
          <w:szCs w:val="24"/>
          <w:lang w:val="en-US" w:eastAsia="zh-CN"/>
        </w:rPr>
        <w:t>arguments</w:t>
      </w:r>
      <w:r>
        <w:rPr>
          <w:rFonts w:hint="eastAsia" w:ascii="Times New Roman" w:hAnsi="Times New Roman" w:eastAsia="宋体"/>
          <w:sz w:val="24"/>
          <w:szCs w:val="24"/>
          <w:lang w:val="en-US" w:eastAsia="zh-CN"/>
        </w:rPr>
        <w:t>与之前的任务重复，将应用一个惩罚因子</w:t>
      </w:r>
      <w:r>
        <w:rPr>
          <w:rFonts w:hint="default" w:ascii="Times New Roman" w:hAnsi="Times New Roman" w:eastAsia="宋体"/>
          <w:i/>
          <w:iCs/>
          <w:sz w:val="24"/>
          <w:szCs w:val="24"/>
          <w:lang w:val="en-US" w:eastAsia="zh-CN"/>
        </w:rPr>
        <w:t>p</w:t>
      </w:r>
      <w:r>
        <w:rPr>
          <w:rFonts w:hint="eastAsia" w:ascii="Times New Roman" w:hAnsi="Times New Roman" w:eastAsia="宋体"/>
          <w:sz w:val="24"/>
          <w:szCs w:val="24"/>
          <w:lang w:val="en-US" w:eastAsia="zh-CN"/>
        </w:rPr>
        <w:t>。规划得分的计算公式为：</w:t>
      </w:r>
    </w:p>
    <w:p>
      <w:pPr>
        <w:spacing w:line="360" w:lineRule="auto"/>
        <w:ind w:firstLine="420" w:firstLineChars="0"/>
        <w:jc w:val="center"/>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drawing>
          <wp:inline distT="0" distB="0" distL="114300" distR="114300">
            <wp:extent cx="3296920" cy="3657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rcRect r="19128" b="2041"/>
                    <a:stretch>
                      <a:fillRect/>
                    </a:stretch>
                  </pic:blipFill>
                  <pic:spPr>
                    <a:xfrm>
                      <a:off x="0" y="0"/>
                      <a:ext cx="3296920" cy="365760"/>
                    </a:xfrm>
                    <a:prstGeom prst="rect">
                      <a:avLst/>
                    </a:prstGeom>
                    <a:noFill/>
                    <a:ln>
                      <a:noFill/>
                    </a:ln>
                  </pic:spPr>
                </pic:pic>
              </a:graphicData>
            </a:graphic>
          </wp:inline>
        </w:drawing>
      </w:r>
    </w:p>
    <w:p>
      <w:pPr>
        <w:numPr>
          <w:ilvl w:val="-1"/>
          <w:numId w:val="0"/>
        </w:numPr>
        <w:spacing w:line="360" w:lineRule="auto"/>
        <w:ind w:firstLine="420" w:firstLineChars="0"/>
        <w:jc w:val="both"/>
        <w:rPr>
          <w:rFonts w:hint="eastAsia" w:ascii="Times New Roman" w:hAnsi="Times New Roman" w:eastAsia="宋体"/>
          <w:b/>
          <w:bCs/>
          <w:sz w:val="24"/>
          <w:szCs w:val="24"/>
          <w:lang w:val="en-US" w:eastAsia="zh-CN"/>
        </w:rPr>
      </w:pPr>
      <w:r>
        <w:rPr>
          <w:rFonts w:hint="eastAsia" w:ascii="Times New Roman" w:hAnsi="Times New Roman" w:eastAsia="宋体"/>
          <w:b/>
          <w:bCs/>
          <w:sz w:val="24"/>
          <w:szCs w:val="24"/>
          <w:lang w:val="en-US" w:eastAsia="zh-CN"/>
        </w:rPr>
        <w:t>结论生成阶段：</w:t>
      </w:r>
    </w:p>
    <w:p>
      <w:pPr>
        <w:spacing w:line="360" w:lineRule="auto"/>
        <w:ind w:firstLine="420" w:firstLineChars="0"/>
        <w:jc w:val="both"/>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结论是一个单词序列，因此评估相对简单。结论得分的计算公式为：</w:t>
      </w:r>
    </w:p>
    <w:p>
      <w:pPr>
        <w:spacing w:line="360" w:lineRule="auto"/>
        <w:ind w:firstLine="420" w:firstLineChars="0"/>
        <w:jc w:val="center"/>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drawing>
          <wp:inline distT="0" distB="0" distL="114300" distR="114300">
            <wp:extent cx="2336800" cy="5143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rcRect l="17197" t="352" r="21836" b="4577"/>
                    <a:stretch>
                      <a:fillRect/>
                    </a:stretch>
                  </pic:blipFill>
                  <pic:spPr>
                    <a:xfrm>
                      <a:off x="0" y="0"/>
                      <a:ext cx="2336800" cy="514350"/>
                    </a:xfrm>
                    <a:prstGeom prst="rect">
                      <a:avLst/>
                    </a:prstGeom>
                    <a:noFill/>
                    <a:ln>
                      <a:noFill/>
                    </a:ln>
                  </pic:spPr>
                </pic:pic>
              </a:graphicData>
            </a:graphic>
          </wp:inline>
        </w:drawing>
      </w:r>
    </w:p>
    <w:p>
      <w:pPr>
        <w:numPr>
          <w:ilvl w:val="-1"/>
          <w:numId w:val="0"/>
        </w:numPr>
        <w:spacing w:line="360" w:lineRule="auto"/>
        <w:ind w:firstLine="420" w:firstLineChars="0"/>
        <w:jc w:val="both"/>
        <w:rPr>
          <w:rFonts w:hint="eastAsia" w:ascii="Times New Roman" w:hAnsi="Times New Roman" w:eastAsia="宋体"/>
          <w:b/>
          <w:bCs/>
          <w:sz w:val="24"/>
          <w:szCs w:val="24"/>
          <w:lang w:val="en-US" w:eastAsia="zh-CN"/>
        </w:rPr>
      </w:pPr>
      <w:r>
        <w:rPr>
          <w:rFonts w:hint="eastAsia" w:ascii="Times New Roman" w:hAnsi="Times New Roman" w:eastAsia="宋体"/>
          <w:b/>
          <w:bCs/>
          <w:sz w:val="24"/>
          <w:szCs w:val="24"/>
          <w:lang w:val="en-US" w:eastAsia="zh-CN"/>
        </w:rPr>
        <w:t>角色指导对话：</w:t>
      </w:r>
    </w:p>
    <w:p>
      <w:pPr>
        <w:spacing w:line="360" w:lineRule="auto"/>
        <w:ind w:firstLine="420" w:firstLineChars="0"/>
        <w:jc w:val="both"/>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使用一个特定的数据集进行基准测试，主要涉及基于角色的指导性对话。对于这种对话的响应，也是一个单词序列，但只有一个模板和一个地面真实值。得分的计算公式为：</w:t>
      </w:r>
    </w:p>
    <w:p>
      <w:pPr>
        <w:spacing w:line="360" w:lineRule="auto"/>
        <w:ind w:firstLine="420" w:firstLineChars="0"/>
        <w:jc w:val="center"/>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drawing>
          <wp:inline distT="0" distB="0" distL="114300" distR="114300">
            <wp:extent cx="1875790" cy="4114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rcRect l="13486" t="-3549" r="31566" b="3549"/>
                    <a:stretch>
                      <a:fillRect/>
                    </a:stretch>
                  </pic:blipFill>
                  <pic:spPr>
                    <a:xfrm>
                      <a:off x="0" y="0"/>
                      <a:ext cx="1875790" cy="411480"/>
                    </a:xfrm>
                    <a:prstGeom prst="rect">
                      <a:avLst/>
                    </a:prstGeom>
                    <a:noFill/>
                    <a:ln>
                      <a:noFill/>
                    </a:ln>
                  </pic:spPr>
                </pic:pic>
              </a:graphicData>
            </a:graphic>
          </wp:inline>
        </w:drawing>
      </w:r>
    </w:p>
    <w:p>
      <w:pPr>
        <w:numPr>
          <w:ilvl w:val="-1"/>
          <w:numId w:val="0"/>
        </w:numPr>
        <w:spacing w:line="360" w:lineRule="auto"/>
        <w:ind w:firstLine="420" w:firstLineChars="0"/>
        <w:jc w:val="both"/>
        <w:rPr>
          <w:rFonts w:hint="eastAsia" w:ascii="Times New Roman" w:hAnsi="Times New Roman" w:eastAsia="宋体"/>
          <w:b/>
          <w:bCs/>
          <w:sz w:val="24"/>
          <w:szCs w:val="24"/>
          <w:lang w:val="en-US" w:eastAsia="zh-CN"/>
        </w:rPr>
      </w:pPr>
      <w:r>
        <w:rPr>
          <w:rFonts w:hint="eastAsia" w:ascii="Times New Roman" w:hAnsi="Times New Roman" w:eastAsia="宋体"/>
          <w:b/>
          <w:bCs/>
          <w:sz w:val="24"/>
          <w:szCs w:val="24"/>
          <w:lang w:val="en-US" w:eastAsia="zh-CN"/>
        </w:rPr>
        <w:t>综合评估：</w:t>
      </w:r>
    </w:p>
    <w:p>
      <w:pPr>
        <w:spacing w:line="360" w:lineRule="auto"/>
        <w:ind w:firstLine="420" w:firstLineChars="0"/>
        <w:jc w:val="both"/>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综合得分是对上述五个指标的加权和。权重的选择需要仔细考虑。综合得分的计算公式为：</w:t>
      </w:r>
    </w:p>
    <w:p>
      <w:pPr>
        <w:spacing w:line="360" w:lineRule="auto"/>
        <w:ind w:firstLine="420" w:firstLineChars="0"/>
        <w:jc w:val="both"/>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drawing>
          <wp:inline distT="0" distB="0" distL="114300" distR="114300">
            <wp:extent cx="4053840" cy="54102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4053840" cy="541020"/>
                    </a:xfrm>
                    <a:prstGeom prst="rect">
                      <a:avLst/>
                    </a:prstGeom>
                    <a:noFill/>
                    <a:ln>
                      <a:noFill/>
                    </a:ln>
                  </pic:spPr>
                </pic:pic>
              </a:graphicData>
            </a:graphic>
          </wp:inline>
        </w:drawing>
      </w:r>
    </w:p>
    <w:p>
      <w:pPr>
        <w:spacing w:line="360" w:lineRule="auto"/>
        <w:ind w:firstLine="420" w:firstLineChars="0"/>
        <w:jc w:val="both"/>
        <w:rPr>
          <w:rFonts w:hint="eastAsia" w:ascii="Times New Roman" w:hAnsi="Times New Roman" w:eastAsia="宋体"/>
          <w:sz w:val="24"/>
          <w:szCs w:val="24"/>
          <w:lang w:val="en-US" w:eastAsia="zh-CN"/>
        </w:rPr>
      </w:pPr>
      <w:r>
        <w:rPr>
          <w:rFonts w:hint="eastAsia" w:ascii="Times New Roman" w:hAnsi="Times New Roman" w:eastAsia="宋体"/>
          <w:b/>
          <w:bCs/>
          <w:sz w:val="24"/>
          <w:szCs w:val="24"/>
          <w:lang w:val="en-US" w:eastAsia="zh-CN"/>
        </w:rPr>
        <w:t>第三</w:t>
      </w:r>
      <w:r>
        <w:rPr>
          <w:rFonts w:hint="eastAsia" w:ascii="Times New Roman" w:hAnsi="Times New Roman" w:eastAsia="宋体"/>
          <w:b w:val="0"/>
          <w:bCs w:val="0"/>
          <w:sz w:val="24"/>
          <w:szCs w:val="24"/>
          <w:lang w:val="en-US" w:eastAsia="zh-CN"/>
        </w:rPr>
        <w:t>，</w:t>
      </w:r>
      <w:r>
        <w:rPr>
          <w:rFonts w:hint="eastAsia" w:ascii="Times New Roman" w:hAnsi="Times New Roman" w:eastAsia="宋体"/>
          <w:sz w:val="24"/>
          <w:szCs w:val="24"/>
          <w:lang w:val="en-US" w:eastAsia="zh-CN"/>
        </w:rPr>
        <w:t>对不同</w:t>
      </w:r>
      <w:r>
        <w:rPr>
          <w:rFonts w:hint="default" w:ascii="Times New Roman" w:hAnsi="Times New Roman" w:eastAsia="宋体"/>
          <w:sz w:val="24"/>
          <w:szCs w:val="24"/>
          <w:lang w:val="en-US" w:eastAsia="zh-CN"/>
        </w:rPr>
        <w:t>LLM</w:t>
      </w:r>
      <w:r>
        <w:rPr>
          <w:rFonts w:hint="eastAsia" w:ascii="Times New Roman" w:hAnsi="Times New Roman" w:eastAsia="宋体"/>
          <w:sz w:val="24"/>
          <w:szCs w:val="24"/>
          <w:lang w:val="en-US" w:eastAsia="zh-CN"/>
        </w:rPr>
        <w:t>的性能进行了评估，并与前两段内容有所关联。以下是具体的分析：</w:t>
      </w:r>
    </w:p>
    <w:p>
      <w:pPr>
        <w:spacing w:line="360" w:lineRule="auto"/>
        <w:ind w:firstLine="420" w:firstLineChars="0"/>
        <w:jc w:val="both"/>
        <w:rPr>
          <w:rFonts w:hint="eastAsia" w:ascii="Times New Roman" w:hAnsi="Times New Roman" w:eastAsia="宋体"/>
          <w:b/>
          <w:bCs/>
          <w:sz w:val="24"/>
          <w:szCs w:val="24"/>
          <w:lang w:val="en-US" w:eastAsia="zh-CN"/>
        </w:rPr>
      </w:pPr>
      <w:r>
        <w:rPr>
          <w:rFonts w:hint="eastAsia" w:ascii="Times New Roman" w:hAnsi="Times New Roman" w:eastAsia="宋体"/>
          <w:b/>
          <w:bCs/>
          <w:sz w:val="24"/>
          <w:szCs w:val="24"/>
          <w:lang w:val="en-US" w:eastAsia="zh-CN"/>
        </w:rPr>
        <w:t>整体性能比较：</w:t>
      </w:r>
    </w:p>
    <w:p>
      <w:pPr>
        <w:spacing w:line="360" w:lineRule="auto"/>
        <w:ind w:firstLine="420" w:firstLineChars="0"/>
        <w:jc w:val="both"/>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文中提到，在所有实验的开源模型中，</w:t>
      </w:r>
      <w:r>
        <w:rPr>
          <w:rFonts w:hint="default" w:ascii="Times New Roman" w:hAnsi="Times New Roman" w:eastAsia="宋体"/>
          <w:sz w:val="24"/>
          <w:szCs w:val="24"/>
          <w:lang w:val="en-US" w:eastAsia="zh-CN"/>
        </w:rPr>
        <w:t>GPT-3.5</w:t>
      </w:r>
      <w:r>
        <w:rPr>
          <w:rFonts w:hint="eastAsia" w:ascii="Times New Roman" w:hAnsi="Times New Roman" w:eastAsia="宋体"/>
          <w:sz w:val="24"/>
          <w:szCs w:val="24"/>
          <w:lang w:val="en-US" w:eastAsia="zh-CN"/>
        </w:rPr>
        <w:t>的性能最佳。</w:t>
      </w:r>
    </w:p>
    <w:p>
      <w:pPr>
        <w:spacing w:line="360" w:lineRule="auto"/>
        <w:ind w:firstLine="420" w:firstLineChars="0"/>
        <w:jc w:val="both"/>
        <w:rPr>
          <w:rFonts w:hint="eastAsia" w:ascii="Times New Roman" w:hAnsi="Times New Roman" w:eastAsia="宋体"/>
          <w:b/>
          <w:bCs/>
          <w:sz w:val="24"/>
          <w:szCs w:val="24"/>
          <w:lang w:val="en-US" w:eastAsia="zh-CN"/>
        </w:rPr>
      </w:pPr>
      <w:r>
        <w:rPr>
          <w:rFonts w:hint="eastAsia" w:ascii="Times New Roman" w:hAnsi="Times New Roman" w:eastAsia="宋体"/>
          <w:b/>
          <w:bCs/>
          <w:sz w:val="24"/>
          <w:szCs w:val="24"/>
          <w:lang w:val="en-US" w:eastAsia="zh-CN"/>
        </w:rPr>
        <w:t>特定模型性能变化：</w:t>
      </w:r>
    </w:p>
    <w:p>
      <w:pPr>
        <w:spacing w:line="360" w:lineRule="auto"/>
        <w:ind w:firstLine="420" w:firstLineChars="0"/>
        <w:jc w:val="both"/>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经过</w:t>
      </w:r>
      <w:r>
        <w:rPr>
          <w:rFonts w:hint="default" w:ascii="Times New Roman" w:hAnsi="Times New Roman" w:eastAsia="宋体"/>
          <w:i/>
          <w:iCs/>
          <w:sz w:val="24"/>
          <w:szCs w:val="24"/>
          <w:lang w:val="en-US" w:eastAsia="zh-CN"/>
        </w:rPr>
        <w:t>meta-agent</w:t>
      </w:r>
      <w:r>
        <w:rPr>
          <w:rFonts w:hint="eastAsia" w:ascii="Times New Roman" w:hAnsi="Times New Roman" w:eastAsia="宋体"/>
          <w:sz w:val="24"/>
          <w:szCs w:val="24"/>
          <w:lang w:val="en-US" w:eastAsia="zh-CN"/>
        </w:rPr>
        <w:t>调整后，</w:t>
      </w:r>
      <w:r>
        <w:rPr>
          <w:rFonts w:hint="default" w:ascii="Times New Roman" w:hAnsi="Times New Roman" w:eastAsia="宋体"/>
          <w:i/>
          <w:iCs/>
          <w:sz w:val="24"/>
          <w:szCs w:val="24"/>
          <w:lang w:val="en-US" w:eastAsia="zh-CN"/>
        </w:rPr>
        <w:t>Qwen-7B</w:t>
      </w:r>
      <w:r>
        <w:rPr>
          <w:rFonts w:hint="eastAsia" w:ascii="Times New Roman" w:hAnsi="Times New Roman" w:eastAsia="宋体"/>
          <w:sz w:val="24"/>
          <w:szCs w:val="24"/>
          <w:lang w:val="en-US" w:eastAsia="zh-CN"/>
        </w:rPr>
        <w:t>和</w:t>
      </w:r>
      <w:r>
        <w:rPr>
          <w:rFonts w:hint="default" w:ascii="Times New Roman" w:hAnsi="Times New Roman" w:eastAsia="宋体"/>
          <w:i/>
          <w:iCs/>
          <w:sz w:val="24"/>
          <w:szCs w:val="24"/>
          <w:lang w:val="en-US" w:eastAsia="zh-CN"/>
        </w:rPr>
        <w:t>Baichuan2-13B</w:t>
      </w:r>
      <w:r>
        <w:rPr>
          <w:rFonts w:hint="eastAsia" w:ascii="Times New Roman" w:hAnsi="Times New Roman" w:eastAsia="宋体"/>
          <w:sz w:val="24"/>
          <w:szCs w:val="24"/>
          <w:lang w:val="en-US" w:eastAsia="zh-CN"/>
        </w:rPr>
        <w:t>的性能分别显著提高了14.22和19.71，超过了</w:t>
      </w:r>
      <w:r>
        <w:rPr>
          <w:rFonts w:hint="default" w:ascii="Times New Roman" w:hAnsi="Times New Roman" w:eastAsia="宋体"/>
          <w:sz w:val="24"/>
          <w:szCs w:val="24"/>
          <w:lang w:val="en-US" w:eastAsia="zh-CN"/>
        </w:rPr>
        <w:t>GPT-3.5</w:t>
      </w:r>
      <w:r>
        <w:rPr>
          <w:rFonts w:hint="eastAsia" w:ascii="Times New Roman" w:hAnsi="Times New Roman" w:eastAsia="宋体"/>
          <w:sz w:val="24"/>
          <w:szCs w:val="24"/>
          <w:lang w:val="en-US" w:eastAsia="zh-CN"/>
        </w:rPr>
        <w:t>的表现。这表明对模型进行适当的调整可以显著提高其性能。</w:t>
      </w:r>
    </w:p>
    <w:p>
      <w:pPr>
        <w:spacing w:line="360" w:lineRule="auto"/>
        <w:ind w:firstLine="420" w:firstLineChars="0"/>
        <w:jc w:val="both"/>
        <w:rPr>
          <w:rFonts w:hint="eastAsia" w:ascii="Times New Roman" w:hAnsi="Times New Roman" w:eastAsia="宋体"/>
          <w:b/>
          <w:bCs/>
          <w:sz w:val="24"/>
          <w:szCs w:val="24"/>
          <w:lang w:val="en-US" w:eastAsia="zh-CN"/>
        </w:rPr>
      </w:pPr>
      <w:r>
        <w:rPr>
          <w:rFonts w:hint="eastAsia" w:ascii="Times New Roman" w:hAnsi="Times New Roman" w:eastAsia="宋体"/>
          <w:b/>
          <w:bCs/>
          <w:sz w:val="24"/>
          <w:szCs w:val="24"/>
          <w:lang w:val="en-US" w:eastAsia="zh-CN"/>
        </w:rPr>
        <w:t>其他模型的局限性：</w:t>
      </w:r>
    </w:p>
    <w:p>
      <w:pPr>
        <w:spacing w:line="360" w:lineRule="auto"/>
        <w:ind w:firstLine="420" w:firstLineChars="0"/>
        <w:jc w:val="both"/>
        <w:rPr>
          <w:rFonts w:hint="eastAsia" w:ascii="Times New Roman" w:hAnsi="Times New Roman" w:eastAsia="宋体"/>
          <w:sz w:val="24"/>
          <w:szCs w:val="24"/>
          <w:lang w:val="en-US" w:eastAsia="zh-CN"/>
        </w:rPr>
      </w:pPr>
      <w:r>
        <w:rPr>
          <w:rFonts w:hint="default" w:ascii="Times New Roman" w:hAnsi="Times New Roman" w:eastAsia="宋体"/>
          <w:i/>
          <w:iCs/>
          <w:sz w:val="24"/>
          <w:szCs w:val="24"/>
          <w:lang w:val="en-US" w:eastAsia="zh-CN"/>
        </w:rPr>
        <w:t>Llama2</w:t>
      </w:r>
      <w:r>
        <w:rPr>
          <w:rFonts w:hint="default" w:ascii="Times New Roman" w:hAnsi="Times New Roman" w:eastAsia="宋体"/>
          <w:sz w:val="24"/>
          <w:szCs w:val="24"/>
          <w:lang w:val="en-US" w:eastAsia="zh-CN"/>
        </w:rPr>
        <w:t>、</w:t>
      </w:r>
      <w:r>
        <w:rPr>
          <w:rFonts w:hint="default" w:ascii="Times New Roman" w:hAnsi="Times New Roman" w:eastAsia="宋体"/>
          <w:i/>
          <w:iCs/>
          <w:sz w:val="24"/>
          <w:szCs w:val="24"/>
          <w:lang w:val="en-US" w:eastAsia="zh-CN"/>
        </w:rPr>
        <w:t>ToolLlama</w:t>
      </w:r>
      <w:r>
        <w:rPr>
          <w:rFonts w:hint="eastAsia" w:ascii="Times New Roman" w:hAnsi="Times New Roman" w:eastAsia="宋体"/>
          <w:sz w:val="24"/>
          <w:szCs w:val="24"/>
          <w:lang w:val="en-US" w:eastAsia="zh-CN"/>
        </w:rPr>
        <w:t>和</w:t>
      </w:r>
      <w:r>
        <w:rPr>
          <w:rFonts w:hint="default" w:ascii="Times New Roman" w:hAnsi="Times New Roman" w:eastAsia="宋体"/>
          <w:i/>
          <w:iCs/>
          <w:sz w:val="24"/>
          <w:szCs w:val="24"/>
          <w:lang w:val="en-US" w:eastAsia="zh-CN"/>
        </w:rPr>
        <w:t>AgentLM</w:t>
      </w:r>
      <w:r>
        <w:rPr>
          <w:rFonts w:hint="eastAsia" w:ascii="Times New Roman" w:hAnsi="Times New Roman" w:eastAsia="宋体"/>
          <w:sz w:val="24"/>
          <w:szCs w:val="24"/>
          <w:lang w:val="en-US" w:eastAsia="zh-CN"/>
        </w:rPr>
        <w:t>在规划、工具使用和反思方面表现不佳。这是因为这些模型无法为每个模板生成正确的格式，并且它们处理中文语境的能力有限。特别提到，</w:t>
      </w:r>
      <w:r>
        <w:rPr>
          <w:rFonts w:hint="default" w:ascii="Times New Roman" w:hAnsi="Times New Roman" w:eastAsia="宋体"/>
          <w:i/>
          <w:iCs/>
          <w:sz w:val="24"/>
          <w:szCs w:val="24"/>
          <w:lang w:val="en-US" w:eastAsia="zh-CN"/>
        </w:rPr>
        <w:t>ToolLlama</w:t>
      </w:r>
      <w:r>
        <w:rPr>
          <w:rFonts w:hint="eastAsia" w:ascii="Times New Roman" w:hAnsi="Times New Roman" w:eastAsia="宋体"/>
          <w:sz w:val="24"/>
          <w:szCs w:val="24"/>
          <w:lang w:val="en-US" w:eastAsia="zh-CN"/>
        </w:rPr>
        <w:t>在规划方面的表现比工具使用更差。研究发现在其训练数据中，</w:t>
      </w:r>
      <w:r>
        <w:rPr>
          <w:rFonts w:hint="default" w:ascii="Times New Roman" w:hAnsi="Times New Roman" w:eastAsia="宋体"/>
          <w:sz w:val="24"/>
          <w:szCs w:val="24"/>
          <w:lang w:val="en-US" w:eastAsia="zh-CN"/>
        </w:rPr>
        <w:t>“</w:t>
      </w:r>
      <w:r>
        <w:rPr>
          <w:rFonts w:hint="default" w:ascii="Times New Roman" w:hAnsi="Times New Roman" w:eastAsia="宋体"/>
          <w:i/>
          <w:iCs/>
          <w:sz w:val="24"/>
          <w:szCs w:val="24"/>
          <w:lang w:val="en-US" w:eastAsia="zh-CN"/>
        </w:rPr>
        <w:t>thought</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字段经常被设置为</w:t>
      </w:r>
      <w:r>
        <w:rPr>
          <w:rFonts w:hint="default" w:ascii="Times New Roman" w:hAnsi="Times New Roman" w:eastAsia="宋体"/>
          <w:sz w:val="24"/>
          <w:szCs w:val="24"/>
          <w:lang w:val="en-US" w:eastAsia="zh-CN"/>
        </w:rPr>
        <w:t>“</w:t>
      </w:r>
      <w:r>
        <w:rPr>
          <w:rFonts w:hint="default" w:ascii="Times New Roman" w:hAnsi="Times New Roman" w:eastAsia="宋体"/>
          <w:i/>
          <w:iCs/>
          <w:sz w:val="24"/>
          <w:szCs w:val="24"/>
          <w:lang w:val="en-US" w:eastAsia="zh-CN"/>
        </w:rPr>
        <w:t>none</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这影响了规划指标的计算。这进一步强调了使用正确和一致的数据对模型训练的重要性。观察到反思比规划和工具使用更具挑战性，因为它需要模型具备更高的智力和更长的任务历史，以及更丰富的知识长度。这一点与前文提到的反思涉及更复杂的认知过程相呼应。</w:t>
      </w:r>
    </w:p>
    <w:p>
      <w:pPr>
        <w:numPr>
          <w:ilvl w:val="1"/>
          <w:numId w:val="1"/>
        </w:numPr>
        <w:spacing w:line="360" w:lineRule="auto"/>
        <w:ind w:firstLine="0" w:firstLineChars="0"/>
        <w:jc w:val="both"/>
        <w:rPr>
          <w:rFonts w:hint="eastAsia" w:ascii="Times New Roman" w:hAnsi="Times New Roman" w:eastAsia="宋体"/>
          <w:b/>
          <w:bCs/>
          <w:sz w:val="24"/>
          <w:szCs w:val="24"/>
          <w:lang w:val="en-US" w:eastAsia="zh-CN"/>
        </w:rPr>
      </w:pPr>
      <w:r>
        <w:rPr>
          <w:rFonts w:hint="eastAsia" w:ascii="Times New Roman" w:hAnsi="Times New Roman" w:eastAsia="宋体"/>
          <w:b/>
          <w:bCs/>
          <w:sz w:val="24"/>
          <w:szCs w:val="24"/>
          <w:lang w:val="en-US" w:eastAsia="zh-CN"/>
        </w:rPr>
        <w:t>人工评估</w:t>
      </w:r>
    </w:p>
    <w:p>
      <w:pPr>
        <w:spacing w:line="360" w:lineRule="auto"/>
        <w:ind w:firstLine="420" w:firstLineChars="0"/>
        <w:jc w:val="both"/>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首先，描述了一个评估代理系统的流程和评分标准。它强调了人类注释员在评估系统响应中的重要性和他们如何根据信息的准确性和完整性来为系统打分。此外，它也明确了什么是被视为“合格”的响应（即得分为4或5的响应）。</w:t>
      </w:r>
    </w:p>
    <w:p>
      <w:pPr>
        <w:spacing w:line="360" w:lineRule="auto"/>
        <w:ind w:firstLine="420" w:firstLineChars="0"/>
        <w:jc w:val="both"/>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其次，关注于对三种不同的代理系统</w:t>
      </w:r>
      <w:r>
        <w:rPr>
          <w:rFonts w:hint="default" w:ascii="Times New Roman" w:hAnsi="Times New Roman" w:eastAsia="宋体"/>
          <w:sz w:val="24"/>
          <w:szCs w:val="24"/>
          <w:lang w:val="en-US" w:eastAsia="zh-CN"/>
        </w:rPr>
        <w:t>（</w:t>
      </w:r>
      <w:r>
        <w:rPr>
          <w:rFonts w:hint="default" w:ascii="Times New Roman" w:hAnsi="Times New Roman" w:eastAsia="宋体"/>
          <w:i/>
          <w:iCs/>
          <w:sz w:val="24"/>
          <w:szCs w:val="24"/>
          <w:lang w:val="en-US" w:eastAsia="zh-CN"/>
        </w:rPr>
        <w:t>ReAct、AutoGPT</w:t>
      </w:r>
      <w:r>
        <w:rPr>
          <w:rFonts w:hint="default" w:ascii="Times New Roman" w:hAnsi="Times New Roman" w:eastAsia="宋体"/>
          <w:sz w:val="24"/>
          <w:szCs w:val="24"/>
          <w:lang w:val="en-US" w:eastAsia="zh-CN"/>
        </w:rPr>
        <w:t>和</w:t>
      </w:r>
      <w:r>
        <w:rPr>
          <w:rFonts w:hint="default" w:ascii="Times New Roman" w:hAnsi="Times New Roman" w:eastAsia="宋体"/>
          <w:i/>
          <w:iCs/>
          <w:sz w:val="24"/>
          <w:szCs w:val="24"/>
          <w:lang w:val="en-US" w:eastAsia="zh-CN"/>
        </w:rPr>
        <w:t>KAgentSys</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以及两种无代理模型</w:t>
      </w:r>
      <w:r>
        <w:rPr>
          <w:rFonts w:hint="default" w:ascii="Times New Roman" w:hAnsi="Times New Roman" w:eastAsia="宋体"/>
          <w:sz w:val="24"/>
          <w:szCs w:val="24"/>
          <w:lang w:val="en-US" w:eastAsia="zh-CN"/>
        </w:rPr>
        <w:t>（</w:t>
      </w:r>
      <w:r>
        <w:rPr>
          <w:rFonts w:hint="default" w:ascii="Times New Roman" w:hAnsi="Times New Roman" w:eastAsia="宋体"/>
          <w:i/>
          <w:iCs/>
          <w:sz w:val="24"/>
          <w:szCs w:val="24"/>
          <w:lang w:val="en-US" w:eastAsia="zh-CN"/>
        </w:rPr>
        <w:t>Qwen-7Baichuan2-13B</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的性能评估。</w:t>
      </w:r>
    </w:p>
    <w:p>
      <w:pPr>
        <w:spacing w:line="360" w:lineRule="auto"/>
        <w:ind w:firstLine="420" w:firstLineChars="0"/>
        <w:jc w:val="both"/>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它突出了以下几点：</w:t>
      </w:r>
    </w:p>
    <w:p>
      <w:pPr>
        <w:spacing w:line="360" w:lineRule="auto"/>
        <w:ind w:firstLine="420" w:firstLineChars="0"/>
        <w:jc w:val="both"/>
        <w:rPr>
          <w:rFonts w:hint="eastAsia" w:ascii="Times New Roman" w:hAnsi="Times New Roman" w:eastAsia="宋体"/>
          <w:sz w:val="24"/>
          <w:szCs w:val="24"/>
          <w:lang w:val="en-US" w:eastAsia="zh-CN"/>
        </w:rPr>
      </w:pPr>
      <w:ins w:id="115" w:author="Charon" w:date="2024-03-13T15:05:36Z">
        <w:r>
          <w:rPr>
            <w:rFonts w:hint="eastAsia" w:ascii="Times New Roman" w:hAnsi="Times New Roman" w:eastAsia="宋体"/>
            <w:sz w:val="24"/>
            <w:szCs w:val="24"/>
            <w:lang w:val="en-US" w:eastAsia="zh-CN"/>
          </w:rPr>
          <w:t>(</w:t>
        </w:r>
      </w:ins>
      <w:ins w:id="116" w:author="Charon" w:date="2024-03-13T15:05:37Z">
        <w:r>
          <w:rPr>
            <w:rFonts w:hint="eastAsia" w:ascii="Times New Roman" w:hAnsi="Times New Roman" w:eastAsia="宋体"/>
            <w:sz w:val="24"/>
            <w:szCs w:val="24"/>
            <w:lang w:val="en-US" w:eastAsia="zh-CN"/>
          </w:rPr>
          <w:t>1</w:t>
        </w:r>
      </w:ins>
      <w:ins w:id="117" w:author="Charon" w:date="2024-03-13T15:05:36Z">
        <w:r>
          <w:rPr>
            <w:rFonts w:hint="eastAsia" w:ascii="Times New Roman" w:hAnsi="Times New Roman" w:eastAsia="宋体"/>
            <w:sz w:val="24"/>
            <w:szCs w:val="24"/>
            <w:lang w:val="en-US" w:eastAsia="zh-CN"/>
          </w:rPr>
          <w:t>)</w:t>
        </w:r>
      </w:ins>
      <w:ins w:id="118" w:author="Charon" w:date="2024-03-13T15:05:38Z">
        <w:r>
          <w:rPr>
            <w:rFonts w:hint="eastAsia" w:ascii="Times New Roman" w:hAnsi="Times New Roman" w:eastAsia="宋体"/>
            <w:sz w:val="24"/>
            <w:szCs w:val="24"/>
            <w:lang w:val="en-US" w:eastAsia="zh-CN"/>
          </w:rPr>
          <w:t xml:space="preserve">. </w:t>
        </w:r>
      </w:ins>
      <w:r>
        <w:rPr>
          <w:rFonts w:hint="eastAsia" w:ascii="Times New Roman" w:hAnsi="Times New Roman" w:eastAsia="宋体"/>
          <w:sz w:val="24"/>
          <w:szCs w:val="24"/>
          <w:lang w:val="en-US" w:eastAsia="zh-CN"/>
        </w:rPr>
        <w:t>代理系统通常比直接查询</w:t>
      </w:r>
      <w:r>
        <w:rPr>
          <w:rFonts w:hint="default" w:ascii="Times New Roman" w:hAnsi="Times New Roman" w:eastAsia="宋体"/>
          <w:i/>
          <w:iCs/>
          <w:sz w:val="24"/>
          <w:szCs w:val="24"/>
          <w:lang w:val="en-US" w:eastAsia="zh-CN"/>
        </w:rPr>
        <w:t>LLM</w:t>
      </w:r>
      <w:r>
        <w:rPr>
          <w:rFonts w:hint="eastAsia" w:ascii="Times New Roman" w:hAnsi="Times New Roman" w:eastAsia="宋体"/>
          <w:sz w:val="24"/>
          <w:szCs w:val="24"/>
          <w:lang w:val="en-US" w:eastAsia="zh-CN"/>
        </w:rPr>
        <w:t>产生更好的结果。</w:t>
      </w:r>
    </w:p>
    <w:p>
      <w:pPr>
        <w:spacing w:line="360" w:lineRule="auto"/>
        <w:ind w:firstLine="420" w:firstLineChars="0"/>
        <w:jc w:val="both"/>
        <w:rPr>
          <w:rFonts w:hint="eastAsia" w:ascii="Times New Roman" w:hAnsi="Times New Roman" w:eastAsia="宋体"/>
          <w:sz w:val="24"/>
          <w:szCs w:val="24"/>
          <w:lang w:val="en-US" w:eastAsia="zh-CN"/>
        </w:rPr>
      </w:pPr>
      <w:ins w:id="119" w:author="Charon" w:date="2024-03-13T15:05:43Z">
        <w:r>
          <w:rPr>
            <w:rFonts w:hint="eastAsia" w:ascii="Times New Roman" w:hAnsi="Times New Roman" w:eastAsia="宋体"/>
            <w:sz w:val="24"/>
            <w:szCs w:val="24"/>
            <w:lang w:val="en-US" w:eastAsia="zh-CN"/>
          </w:rPr>
          <w:t>(</w:t>
        </w:r>
      </w:ins>
      <w:ins w:id="120" w:author="Charon" w:date="2024-03-13T15:05:46Z">
        <w:r>
          <w:rPr>
            <w:rFonts w:hint="eastAsia" w:ascii="Times New Roman" w:hAnsi="Times New Roman" w:eastAsia="宋体"/>
            <w:sz w:val="24"/>
            <w:szCs w:val="24"/>
            <w:lang w:val="en-US" w:eastAsia="zh-CN"/>
          </w:rPr>
          <w:t>2</w:t>
        </w:r>
      </w:ins>
      <w:ins w:id="121" w:author="Charon" w:date="2024-03-13T15:05:43Z">
        <w:r>
          <w:rPr>
            <w:rFonts w:hint="eastAsia" w:ascii="Times New Roman" w:hAnsi="Times New Roman" w:eastAsia="宋体"/>
            <w:sz w:val="24"/>
            <w:szCs w:val="24"/>
            <w:lang w:val="en-US" w:eastAsia="zh-CN"/>
          </w:rPr>
          <w:t xml:space="preserve">). </w:t>
        </w:r>
      </w:ins>
      <w:r>
        <w:rPr>
          <w:rFonts w:hint="default" w:ascii="Times New Roman" w:hAnsi="Times New Roman" w:eastAsia="宋体"/>
          <w:i/>
          <w:iCs/>
          <w:sz w:val="24"/>
          <w:szCs w:val="24"/>
          <w:lang w:val="en-US" w:eastAsia="zh-CN"/>
        </w:rPr>
        <w:t>Qwen-7B</w:t>
      </w:r>
      <w:r>
        <w:rPr>
          <w:rFonts w:hint="eastAsia" w:ascii="Times New Roman" w:hAnsi="Times New Roman" w:eastAsia="宋体"/>
          <w:sz w:val="24"/>
          <w:szCs w:val="24"/>
          <w:lang w:val="en-US" w:eastAsia="zh-CN"/>
        </w:rPr>
        <w:t>和</w:t>
      </w:r>
      <w:r>
        <w:rPr>
          <w:rFonts w:hint="default" w:ascii="Times New Roman" w:hAnsi="Times New Roman" w:eastAsia="宋体"/>
          <w:i/>
          <w:iCs/>
          <w:sz w:val="24"/>
          <w:szCs w:val="24"/>
          <w:lang w:val="en-US" w:eastAsia="zh-CN"/>
        </w:rPr>
        <w:t>Baichuan2-13B</w:t>
      </w:r>
      <w:r>
        <w:rPr>
          <w:rFonts w:hint="eastAsia" w:ascii="Times New Roman" w:hAnsi="Times New Roman" w:eastAsia="宋体"/>
          <w:sz w:val="24"/>
          <w:szCs w:val="24"/>
          <w:lang w:val="en-US" w:eastAsia="zh-CN"/>
        </w:rPr>
        <w:t>在没有代理的情况下也表现良好，这可能是由于它们在预训练或监督微调阶段集成了中文事实数据。</w:t>
      </w:r>
    </w:p>
    <w:p>
      <w:pPr>
        <w:spacing w:line="360" w:lineRule="auto"/>
        <w:ind w:firstLine="420" w:firstLineChars="0"/>
        <w:jc w:val="both"/>
        <w:rPr>
          <w:rFonts w:hint="eastAsia" w:ascii="Times New Roman" w:hAnsi="Times New Roman" w:eastAsia="宋体"/>
          <w:sz w:val="24"/>
          <w:szCs w:val="24"/>
          <w:lang w:val="en-US" w:eastAsia="zh-CN"/>
        </w:rPr>
      </w:pPr>
      <w:ins w:id="122" w:author="Charon" w:date="2024-03-13T15:05:51Z">
        <w:r>
          <w:rPr>
            <w:rFonts w:hint="eastAsia" w:ascii="Times New Roman" w:hAnsi="Times New Roman" w:eastAsia="宋体"/>
            <w:sz w:val="24"/>
            <w:szCs w:val="24"/>
            <w:lang w:val="en-US" w:eastAsia="zh-CN"/>
          </w:rPr>
          <w:t>(</w:t>
        </w:r>
      </w:ins>
      <w:ins w:id="123" w:author="Charon" w:date="2024-03-13T15:05:52Z">
        <w:r>
          <w:rPr>
            <w:rFonts w:hint="eastAsia" w:ascii="Times New Roman" w:hAnsi="Times New Roman" w:eastAsia="宋体"/>
            <w:sz w:val="24"/>
            <w:szCs w:val="24"/>
            <w:lang w:val="en-US" w:eastAsia="zh-CN"/>
          </w:rPr>
          <w:t>3</w:t>
        </w:r>
      </w:ins>
      <w:ins w:id="124" w:author="Charon" w:date="2024-03-13T15:05:51Z">
        <w:r>
          <w:rPr>
            <w:rFonts w:hint="eastAsia" w:ascii="Times New Roman" w:hAnsi="Times New Roman" w:eastAsia="宋体"/>
            <w:sz w:val="24"/>
            <w:szCs w:val="24"/>
            <w:lang w:val="en-US" w:eastAsia="zh-CN"/>
          </w:rPr>
          <w:t>)</w:t>
        </w:r>
      </w:ins>
      <w:ins w:id="125" w:author="Charon" w:date="2024-03-13T15:05:53Z">
        <w:r>
          <w:rPr>
            <w:rFonts w:hint="eastAsia" w:ascii="Times New Roman" w:hAnsi="Times New Roman" w:eastAsia="宋体"/>
            <w:sz w:val="24"/>
            <w:szCs w:val="24"/>
            <w:lang w:val="en-US" w:eastAsia="zh-CN"/>
          </w:rPr>
          <w:t xml:space="preserve">. </w:t>
        </w:r>
      </w:ins>
      <w:r>
        <w:rPr>
          <w:rFonts w:hint="default" w:ascii="Times New Roman" w:hAnsi="Times New Roman" w:eastAsia="宋体"/>
          <w:i/>
          <w:iCs/>
          <w:sz w:val="24"/>
          <w:szCs w:val="24"/>
          <w:lang w:val="en-US" w:eastAsia="zh-CN"/>
        </w:rPr>
        <w:t>AutoGPT</w:t>
      </w:r>
      <w:r>
        <w:rPr>
          <w:rFonts w:hint="eastAsia" w:ascii="Times New Roman" w:hAnsi="Times New Roman" w:eastAsia="宋体"/>
          <w:sz w:val="24"/>
          <w:szCs w:val="24"/>
          <w:lang w:val="en-US" w:eastAsia="zh-CN"/>
        </w:rPr>
        <w:t>的表现优于</w:t>
      </w:r>
      <w:r>
        <w:rPr>
          <w:rFonts w:hint="default" w:ascii="Times New Roman" w:hAnsi="Times New Roman" w:eastAsia="宋体"/>
          <w:i/>
          <w:iCs/>
          <w:sz w:val="24"/>
          <w:szCs w:val="24"/>
          <w:lang w:val="en-US" w:eastAsia="zh-CN"/>
        </w:rPr>
        <w:t>ReAct</w:t>
      </w:r>
      <w:r>
        <w:rPr>
          <w:rFonts w:hint="eastAsia" w:ascii="Times New Roman" w:hAnsi="Times New Roman" w:eastAsia="宋体"/>
          <w:i/>
          <w:iCs/>
          <w:sz w:val="24"/>
          <w:szCs w:val="24"/>
          <w:lang w:val="en-US" w:eastAsia="zh-CN"/>
        </w:rPr>
        <w:t>，</w:t>
      </w:r>
      <w:r>
        <w:rPr>
          <w:rFonts w:hint="eastAsia" w:ascii="Times New Roman" w:hAnsi="Times New Roman" w:eastAsia="宋体"/>
          <w:sz w:val="24"/>
          <w:szCs w:val="24"/>
          <w:lang w:val="en-US" w:eastAsia="zh-CN"/>
        </w:rPr>
        <w:t>因为其提示模板更复杂，且JSON输出格式更稳定。</w:t>
      </w:r>
    </w:p>
    <w:p>
      <w:pPr>
        <w:spacing w:line="360" w:lineRule="auto"/>
        <w:ind w:firstLine="420" w:firstLineChars="0"/>
        <w:jc w:val="both"/>
        <w:rPr>
          <w:rFonts w:hint="eastAsia" w:ascii="Times New Roman" w:hAnsi="Times New Roman" w:eastAsia="宋体"/>
          <w:sz w:val="24"/>
          <w:szCs w:val="24"/>
          <w:lang w:val="en-US" w:eastAsia="zh-CN"/>
        </w:rPr>
      </w:pPr>
      <w:ins w:id="126" w:author="Charon" w:date="2024-03-13T15:05:57Z">
        <w:r>
          <w:rPr>
            <w:rFonts w:hint="eastAsia" w:ascii="Times New Roman" w:hAnsi="Times New Roman" w:eastAsia="宋体"/>
            <w:sz w:val="24"/>
            <w:szCs w:val="24"/>
            <w:lang w:val="en-US" w:eastAsia="zh-CN"/>
          </w:rPr>
          <w:t>(</w:t>
        </w:r>
      </w:ins>
      <w:ins w:id="127" w:author="Charon" w:date="2024-03-13T15:05:59Z">
        <w:r>
          <w:rPr>
            <w:rFonts w:hint="eastAsia" w:ascii="Times New Roman" w:hAnsi="Times New Roman" w:eastAsia="宋体"/>
            <w:sz w:val="24"/>
            <w:szCs w:val="24"/>
            <w:lang w:val="en-US" w:eastAsia="zh-CN"/>
          </w:rPr>
          <w:t>4</w:t>
        </w:r>
      </w:ins>
      <w:ins w:id="128" w:author="Charon" w:date="2024-03-13T15:05:58Z">
        <w:r>
          <w:rPr>
            <w:rFonts w:hint="eastAsia" w:ascii="Times New Roman" w:hAnsi="Times New Roman" w:eastAsia="宋体"/>
            <w:sz w:val="24"/>
            <w:szCs w:val="24"/>
            <w:lang w:val="en-US" w:eastAsia="zh-CN"/>
          </w:rPr>
          <w:t>)</w:t>
        </w:r>
      </w:ins>
      <w:ins w:id="129" w:author="Charon" w:date="2024-03-13T15:05:59Z">
        <w:r>
          <w:rPr>
            <w:rFonts w:hint="eastAsia" w:ascii="Times New Roman" w:hAnsi="Times New Roman" w:eastAsia="宋体"/>
            <w:sz w:val="24"/>
            <w:szCs w:val="24"/>
            <w:lang w:val="en-US" w:eastAsia="zh-CN"/>
          </w:rPr>
          <w:t>.</w:t>
        </w:r>
      </w:ins>
      <w:ins w:id="130" w:author="Charon" w:date="2024-03-13T15:06:00Z">
        <w:r>
          <w:rPr>
            <w:rFonts w:hint="eastAsia" w:ascii="Times New Roman" w:hAnsi="Times New Roman" w:eastAsia="宋体"/>
            <w:sz w:val="24"/>
            <w:szCs w:val="24"/>
            <w:lang w:val="en-US" w:eastAsia="zh-CN"/>
          </w:rPr>
          <w:t xml:space="preserve"> </w:t>
        </w:r>
      </w:ins>
      <w:r>
        <w:rPr>
          <w:rFonts w:hint="eastAsia" w:ascii="Times New Roman" w:hAnsi="Times New Roman" w:eastAsia="宋体"/>
          <w:sz w:val="24"/>
          <w:szCs w:val="24"/>
          <w:lang w:val="en-US" w:eastAsia="zh-CN"/>
        </w:rPr>
        <w:t>无论使用哪种后端</w:t>
      </w:r>
      <w:r>
        <w:rPr>
          <w:rFonts w:hint="eastAsia" w:ascii="Times New Roman" w:hAnsi="Times New Roman" w:eastAsia="宋体"/>
          <w:i/>
          <w:iCs/>
          <w:sz w:val="24"/>
          <w:szCs w:val="24"/>
          <w:lang w:val="en-US" w:eastAsia="zh-CN"/>
        </w:rPr>
        <w:t>LLM</w:t>
      </w:r>
      <w:r>
        <w:rPr>
          <w:rFonts w:hint="eastAsia" w:ascii="Times New Roman" w:hAnsi="Times New Roman" w:eastAsia="宋体"/>
          <w:sz w:val="24"/>
          <w:szCs w:val="24"/>
          <w:lang w:val="en-US" w:eastAsia="zh-CN"/>
        </w:rPr>
        <w:t>，</w:t>
      </w:r>
      <w:r>
        <w:rPr>
          <w:rFonts w:hint="default" w:ascii="Times New Roman" w:hAnsi="Times New Roman" w:eastAsia="宋体"/>
          <w:i/>
          <w:iCs/>
          <w:sz w:val="24"/>
          <w:szCs w:val="24"/>
          <w:lang w:val="en-US" w:eastAsia="zh-CN"/>
        </w:rPr>
        <w:t>KAgentSys</w:t>
      </w:r>
      <w:r>
        <w:rPr>
          <w:rFonts w:hint="eastAsia" w:ascii="Times New Roman" w:hAnsi="Times New Roman" w:eastAsia="宋体"/>
          <w:sz w:val="24"/>
          <w:szCs w:val="24"/>
          <w:lang w:val="en-US" w:eastAsia="zh-CN"/>
        </w:rPr>
        <w:t>都取得了最好的结果。</w:t>
      </w:r>
    </w:p>
    <w:p>
      <w:pPr>
        <w:spacing w:line="360" w:lineRule="auto"/>
        <w:ind w:firstLine="420" w:firstLineChars="0"/>
        <w:jc w:val="both"/>
        <w:rPr>
          <w:rFonts w:hint="eastAsia" w:ascii="Times New Roman" w:hAnsi="Times New Roman" w:eastAsia="宋体"/>
          <w:sz w:val="24"/>
          <w:szCs w:val="24"/>
          <w:lang w:val="en-US" w:eastAsia="zh-CN"/>
        </w:rPr>
      </w:pPr>
      <w:ins w:id="131" w:author="Charon" w:date="2024-03-13T15:06:15Z">
        <w:r>
          <w:rPr>
            <w:rFonts w:hint="eastAsia" w:ascii="Times New Roman" w:hAnsi="Times New Roman" w:eastAsia="宋体"/>
            <w:sz w:val="24"/>
            <w:szCs w:val="24"/>
            <w:lang w:val="en-US" w:eastAsia="zh-CN"/>
          </w:rPr>
          <w:t>(</w:t>
        </w:r>
      </w:ins>
      <w:ins w:id="132" w:author="Charon" w:date="2024-03-13T15:06:16Z">
        <w:r>
          <w:rPr>
            <w:rFonts w:hint="eastAsia" w:ascii="Times New Roman" w:hAnsi="Times New Roman" w:eastAsia="宋体"/>
            <w:sz w:val="24"/>
            <w:szCs w:val="24"/>
            <w:lang w:val="en-US" w:eastAsia="zh-CN"/>
          </w:rPr>
          <w:t>5</w:t>
        </w:r>
      </w:ins>
      <w:ins w:id="133" w:author="Charon" w:date="2024-03-13T15:06:15Z">
        <w:r>
          <w:rPr>
            <w:rFonts w:hint="eastAsia" w:ascii="Times New Roman" w:hAnsi="Times New Roman" w:eastAsia="宋体"/>
            <w:sz w:val="24"/>
            <w:szCs w:val="24"/>
            <w:lang w:val="en-US" w:eastAsia="zh-CN"/>
          </w:rPr>
          <w:t>)</w:t>
        </w:r>
      </w:ins>
      <w:ins w:id="134" w:author="Charon" w:date="2024-03-13T15:06:17Z">
        <w:r>
          <w:rPr>
            <w:rFonts w:hint="eastAsia" w:ascii="Times New Roman" w:hAnsi="Times New Roman" w:eastAsia="宋体"/>
            <w:sz w:val="24"/>
            <w:szCs w:val="24"/>
            <w:lang w:val="en-US" w:eastAsia="zh-CN"/>
          </w:rPr>
          <w:t xml:space="preserve">. </w:t>
        </w:r>
      </w:ins>
      <w:r>
        <w:rPr>
          <w:rFonts w:hint="default" w:ascii="Times New Roman" w:hAnsi="Times New Roman" w:eastAsia="宋体"/>
          <w:i/>
          <w:iCs/>
          <w:sz w:val="24"/>
          <w:szCs w:val="24"/>
          <w:lang w:val="en-US" w:eastAsia="zh-CN"/>
        </w:rPr>
        <w:t>GPT-4</w:t>
      </w:r>
      <w:r>
        <w:rPr>
          <w:rFonts w:hint="eastAsia" w:ascii="Times New Roman" w:hAnsi="Times New Roman" w:eastAsia="宋体"/>
          <w:sz w:val="24"/>
          <w:szCs w:val="24"/>
          <w:lang w:val="en-US" w:eastAsia="zh-CN"/>
        </w:rPr>
        <w:t>与其他模型之间存在相当大的差距，开源模型的表现更差。但是，在经过元代理调整后，开源模型显示出显著的改进，其中</w:t>
      </w:r>
      <w:r>
        <w:rPr>
          <w:rFonts w:hint="default" w:ascii="Times New Roman" w:hAnsi="Times New Roman" w:eastAsia="宋体"/>
          <w:i/>
          <w:iCs/>
          <w:sz w:val="24"/>
          <w:szCs w:val="24"/>
          <w:lang w:val="en-US" w:eastAsia="zh-CN"/>
        </w:rPr>
        <w:t>Qwen-7B</w:t>
      </w:r>
      <w:r>
        <w:rPr>
          <w:rFonts w:hint="eastAsia" w:ascii="Times New Roman" w:hAnsi="Times New Roman" w:eastAsia="宋体"/>
          <w:sz w:val="24"/>
          <w:szCs w:val="24"/>
          <w:lang w:val="en-US" w:eastAsia="zh-CN"/>
        </w:rPr>
        <w:t>和</w:t>
      </w:r>
      <w:r>
        <w:rPr>
          <w:rFonts w:hint="default" w:ascii="Times New Roman" w:hAnsi="Times New Roman" w:eastAsia="宋体"/>
          <w:i/>
          <w:iCs/>
          <w:sz w:val="24"/>
          <w:szCs w:val="24"/>
          <w:lang w:val="en-US" w:eastAsia="zh-CN"/>
        </w:rPr>
        <w:t>Baichuan-13B</w:t>
      </w:r>
      <w:r>
        <w:rPr>
          <w:rFonts w:hint="eastAsia" w:ascii="Times New Roman" w:hAnsi="Times New Roman" w:eastAsia="宋体"/>
          <w:sz w:val="24"/>
          <w:szCs w:val="24"/>
          <w:lang w:val="en-US" w:eastAsia="zh-CN"/>
        </w:rPr>
        <w:t>的平均通过率和平均分数都有所增加。</w:t>
      </w:r>
    </w:p>
    <w:p>
      <w:pPr>
        <w:spacing w:line="360" w:lineRule="auto"/>
        <w:ind w:firstLine="420" w:firstLineChars="0"/>
        <w:jc w:val="both"/>
        <w:rPr>
          <w:rFonts w:hint="eastAsia" w:ascii="Times New Roman" w:hAnsi="Times New Roman" w:eastAsia="宋体"/>
          <w:sz w:val="24"/>
          <w:szCs w:val="24"/>
          <w:lang w:val="en-US" w:eastAsia="zh-CN"/>
        </w:rPr>
      </w:pPr>
      <w:ins w:id="135" w:author="Charon" w:date="2024-03-13T15:06:24Z">
        <w:r>
          <w:rPr>
            <w:rFonts w:hint="eastAsia" w:ascii="Times New Roman" w:hAnsi="Times New Roman" w:eastAsia="宋体"/>
            <w:sz w:val="24"/>
            <w:szCs w:val="24"/>
            <w:lang w:val="en-US" w:eastAsia="zh-CN"/>
          </w:rPr>
          <w:t>(</w:t>
        </w:r>
      </w:ins>
      <w:ins w:id="136" w:author="Charon" w:date="2024-03-13T15:06:26Z">
        <w:r>
          <w:rPr>
            <w:rFonts w:hint="eastAsia" w:ascii="Times New Roman" w:hAnsi="Times New Roman" w:eastAsia="宋体"/>
            <w:sz w:val="24"/>
            <w:szCs w:val="24"/>
            <w:lang w:val="en-US" w:eastAsia="zh-CN"/>
          </w:rPr>
          <w:t>6</w:t>
        </w:r>
      </w:ins>
      <w:ins w:id="137" w:author="Charon" w:date="2024-03-13T15:06:24Z">
        <w:r>
          <w:rPr>
            <w:rFonts w:hint="eastAsia" w:ascii="Times New Roman" w:hAnsi="Times New Roman" w:eastAsia="宋体"/>
            <w:sz w:val="24"/>
            <w:szCs w:val="24"/>
            <w:lang w:val="en-US" w:eastAsia="zh-CN"/>
          </w:rPr>
          <w:t>)</w:t>
        </w:r>
      </w:ins>
      <w:ins w:id="138" w:author="Charon" w:date="2024-03-13T15:06:27Z">
        <w:r>
          <w:rPr>
            <w:rFonts w:hint="eastAsia" w:ascii="Times New Roman" w:hAnsi="Times New Roman" w:eastAsia="宋体"/>
            <w:sz w:val="24"/>
            <w:szCs w:val="24"/>
            <w:lang w:val="en-US" w:eastAsia="zh-CN"/>
          </w:rPr>
          <w:t xml:space="preserve">. </w:t>
        </w:r>
      </w:ins>
      <w:r>
        <w:rPr>
          <w:rFonts w:hint="eastAsia" w:ascii="Times New Roman" w:hAnsi="Times New Roman" w:eastAsia="宋体"/>
          <w:sz w:val="24"/>
          <w:szCs w:val="24"/>
          <w:lang w:val="en-US" w:eastAsia="zh-CN"/>
        </w:rPr>
        <w:t>经过元代理调整的最佳开源模型达到了74.13%的通过率，这比</w:t>
      </w:r>
      <w:r>
        <w:rPr>
          <w:rFonts w:hint="default" w:ascii="Times New Roman" w:hAnsi="Times New Roman" w:eastAsia="宋体"/>
          <w:sz w:val="24"/>
          <w:szCs w:val="24"/>
          <w:lang w:val="en-US" w:eastAsia="zh-CN"/>
        </w:rPr>
        <w:t>GPT-3.5</w:t>
      </w:r>
      <w:r>
        <w:rPr>
          <w:rFonts w:hint="eastAsia" w:ascii="Times New Roman" w:hAnsi="Times New Roman" w:eastAsia="宋体"/>
          <w:sz w:val="24"/>
          <w:szCs w:val="24"/>
          <w:lang w:val="en-US" w:eastAsia="zh-CN"/>
        </w:rPr>
        <w:t>高出10%，并接近</w:t>
      </w:r>
      <w:r>
        <w:rPr>
          <w:rFonts w:hint="default" w:ascii="Times New Roman" w:hAnsi="Times New Roman" w:eastAsia="宋体"/>
          <w:i/>
          <w:iCs/>
          <w:sz w:val="24"/>
          <w:szCs w:val="24"/>
          <w:lang w:val="en-US" w:eastAsia="zh-CN"/>
        </w:rPr>
        <w:t>GPT-4</w:t>
      </w:r>
      <w:r>
        <w:rPr>
          <w:rFonts w:hint="eastAsia" w:ascii="Times New Roman" w:hAnsi="Times New Roman" w:eastAsia="宋体"/>
          <w:sz w:val="24"/>
          <w:szCs w:val="24"/>
          <w:lang w:val="en-US" w:eastAsia="zh-CN"/>
        </w:rPr>
        <w:t>的83.58%。</w:t>
      </w:r>
    </w:p>
    <w:p>
      <w:pPr>
        <w:numPr>
          <w:ilvl w:val="1"/>
          <w:numId w:val="1"/>
        </w:numPr>
        <w:spacing w:line="360" w:lineRule="auto"/>
        <w:ind w:firstLine="0" w:firstLineChars="0"/>
        <w:jc w:val="both"/>
        <w:rPr>
          <w:ins w:id="139" w:author="Charon" w:date="2024-03-13T15:07:30Z"/>
          <w:rFonts w:hint="default" w:ascii="Times New Roman" w:hAnsi="Times New Roman" w:eastAsia="宋体"/>
          <w:b/>
          <w:bCs/>
          <w:sz w:val="24"/>
          <w:szCs w:val="24"/>
          <w:lang w:val="en-US" w:eastAsia="zh-CN"/>
        </w:rPr>
      </w:pPr>
      <w:ins w:id="140" w:author="Charon" w:date="2024-03-13T15:07:41Z">
        <w:r>
          <w:rPr>
            <w:rFonts w:hint="eastAsia" w:ascii="Times New Roman" w:hAnsi="Times New Roman" w:eastAsia="宋体"/>
            <w:b/>
            <w:bCs/>
            <w:sz w:val="24"/>
            <w:szCs w:val="24"/>
            <w:lang w:val="en-US" w:eastAsia="zh-CN"/>
          </w:rPr>
          <w:t>消融</w:t>
        </w:r>
      </w:ins>
      <w:ins w:id="141" w:author="Charon" w:date="2024-03-13T15:07:42Z">
        <w:r>
          <w:rPr>
            <w:rFonts w:hint="eastAsia" w:ascii="Times New Roman" w:hAnsi="Times New Roman" w:eastAsia="宋体"/>
            <w:b/>
            <w:bCs/>
            <w:sz w:val="24"/>
            <w:szCs w:val="24"/>
            <w:lang w:val="en-US" w:eastAsia="zh-CN"/>
          </w:rPr>
          <w:t>研究</w:t>
        </w:r>
      </w:ins>
    </w:p>
    <w:p>
      <w:pPr>
        <w:spacing w:line="360" w:lineRule="auto"/>
        <w:ind w:firstLine="420" w:firstLineChars="0"/>
        <w:jc w:val="both"/>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探讨了</w:t>
      </w:r>
      <w:r>
        <w:rPr>
          <w:rFonts w:hint="default" w:ascii="Times New Roman" w:hAnsi="Times New Roman" w:eastAsia="宋体"/>
          <w:i/>
          <w:iCs/>
          <w:sz w:val="24"/>
          <w:szCs w:val="24"/>
          <w:lang w:val="en-US" w:eastAsia="zh-CN"/>
        </w:rPr>
        <w:t>KAgentSys</w:t>
      </w:r>
      <w:r>
        <w:rPr>
          <w:rFonts w:hint="eastAsia" w:ascii="Times New Roman" w:hAnsi="Times New Roman" w:eastAsia="宋体"/>
          <w:sz w:val="24"/>
          <w:szCs w:val="24"/>
          <w:lang w:val="en-US" w:eastAsia="zh-CN"/>
        </w:rPr>
        <w:t>的性能改进和评估，包括对其关键组件的修改以及对其泛化能力的评估。以下是这段话的详细分析：</w:t>
      </w:r>
    </w:p>
    <w:p>
      <w:pPr>
        <w:spacing w:line="360" w:lineRule="auto"/>
        <w:ind w:firstLine="420" w:firstLineChars="0"/>
        <w:jc w:val="both"/>
        <w:rPr>
          <w:rFonts w:hint="eastAsia" w:ascii="Times New Roman" w:hAnsi="Times New Roman" w:eastAsia="宋体"/>
          <w:sz w:val="24"/>
          <w:szCs w:val="24"/>
          <w:lang w:val="en-US" w:eastAsia="zh-CN"/>
        </w:rPr>
        <w:pPrChange w:id="142" w:author="Charon" w:date="2024-03-13T15:07:53Z">
          <w:pPr>
            <w:spacing w:line="360" w:lineRule="auto"/>
            <w:ind w:firstLine="420" w:firstLineChars="0"/>
            <w:jc w:val="both"/>
          </w:pPr>
        </w:pPrChange>
      </w:pPr>
      <w:r>
        <w:rPr>
          <w:rFonts w:hint="default" w:ascii="Times New Roman" w:hAnsi="Times New Roman" w:eastAsia="宋体"/>
          <w:b/>
          <w:bCs/>
          <w:i/>
          <w:iCs/>
          <w:sz w:val="24"/>
          <w:szCs w:val="24"/>
          <w:lang w:val="en-US" w:eastAsia="zh-CN"/>
        </w:rPr>
        <w:t>KAgentSys</w:t>
      </w:r>
      <w:r>
        <w:rPr>
          <w:rFonts w:hint="eastAsia" w:ascii="Times New Roman" w:hAnsi="Times New Roman" w:eastAsia="宋体"/>
          <w:b/>
          <w:bCs/>
          <w:sz w:val="24"/>
          <w:szCs w:val="24"/>
          <w:lang w:val="en-US" w:eastAsia="zh-CN"/>
        </w:rPr>
        <w:t>的关键组件修改：</w:t>
      </w:r>
      <w:r>
        <w:rPr>
          <w:rFonts w:hint="eastAsia" w:ascii="Times New Roman" w:hAnsi="Times New Roman" w:eastAsia="宋体"/>
          <w:sz w:val="24"/>
          <w:szCs w:val="24"/>
          <w:lang w:val="en-US" w:eastAsia="zh-CN"/>
        </w:rPr>
        <w:t>简化了记忆机制，通过截断将任务、对话和外部知识插入提示中。用</w:t>
      </w:r>
      <w:r>
        <w:rPr>
          <w:rFonts w:hint="default" w:ascii="Times New Roman" w:hAnsi="Times New Roman" w:eastAsia="宋体"/>
          <w:i/>
          <w:iCs/>
          <w:sz w:val="24"/>
          <w:szCs w:val="24"/>
          <w:lang w:val="en-US" w:eastAsia="zh-CN"/>
        </w:rPr>
        <w:t>Auto-GPT</w:t>
      </w:r>
      <w:r>
        <w:rPr>
          <w:rFonts w:hint="eastAsia" w:ascii="Times New Roman" w:hAnsi="Times New Roman" w:eastAsia="宋体"/>
          <w:sz w:val="24"/>
          <w:szCs w:val="24"/>
          <w:lang w:val="en-US" w:eastAsia="zh-CN"/>
        </w:rPr>
        <w:t>中的基</w:t>
      </w:r>
      <w:r>
        <w:rPr>
          <w:rFonts w:hint="eastAsia" w:ascii="Times New Roman" w:hAnsi="Times New Roman" w:eastAsia="宋体"/>
          <w:i/>
          <w:iCs/>
          <w:sz w:val="24"/>
          <w:szCs w:val="24"/>
          <w:lang w:val="en-US" w:eastAsia="zh-CN"/>
        </w:rPr>
        <w:t>本</w:t>
      </w:r>
      <w:r>
        <w:rPr>
          <w:rFonts w:hint="default" w:ascii="Times New Roman" w:hAnsi="Times New Roman" w:eastAsia="宋体"/>
          <w:i/>
          <w:iCs/>
          <w:sz w:val="24"/>
          <w:szCs w:val="24"/>
          <w:lang w:val="en-US" w:eastAsia="zh-CN"/>
        </w:rPr>
        <w:t>web_search</w:t>
      </w:r>
      <w:r>
        <w:rPr>
          <w:rFonts w:hint="eastAsia" w:ascii="Times New Roman" w:hAnsi="Times New Roman" w:eastAsia="宋体"/>
          <w:sz w:val="24"/>
          <w:szCs w:val="24"/>
          <w:lang w:val="en-US" w:eastAsia="zh-CN"/>
        </w:rPr>
        <w:t>和</w:t>
      </w:r>
      <w:r>
        <w:rPr>
          <w:rFonts w:hint="default" w:ascii="Times New Roman" w:hAnsi="Times New Roman" w:eastAsia="宋体"/>
          <w:i/>
          <w:iCs/>
          <w:sz w:val="24"/>
          <w:szCs w:val="24"/>
          <w:lang w:val="en-US" w:eastAsia="zh-CN"/>
        </w:rPr>
        <w:t>web_browse</w:t>
      </w:r>
      <w:r>
        <w:rPr>
          <w:rFonts w:hint="eastAsia" w:ascii="Times New Roman" w:hAnsi="Times New Roman" w:eastAsia="宋体"/>
          <w:sz w:val="24"/>
          <w:szCs w:val="24"/>
          <w:lang w:val="en-US" w:eastAsia="zh-CN"/>
        </w:rPr>
        <w:t>模块替换了混合搜索-浏览工具集。这个简化版本被称为</w:t>
      </w:r>
      <w:r>
        <w:rPr>
          <w:rFonts w:hint="default" w:ascii="Times New Roman" w:hAnsi="Times New Roman" w:eastAsia="宋体"/>
          <w:i/>
          <w:iCs/>
          <w:sz w:val="24"/>
          <w:szCs w:val="24"/>
          <w:lang w:val="en-US" w:eastAsia="zh-CN"/>
        </w:rPr>
        <w:t>KAgentSys-lite</w:t>
      </w:r>
      <w:r>
        <w:rPr>
          <w:rFonts w:hint="eastAsia" w:ascii="Times New Roman" w:hAnsi="Times New Roman" w:eastAsia="宋体"/>
          <w:sz w:val="24"/>
          <w:szCs w:val="24"/>
          <w:lang w:val="en-US" w:eastAsia="zh-CN"/>
        </w:rPr>
        <w:t>，并且将被开源。</w:t>
      </w:r>
    </w:p>
    <w:p>
      <w:pPr>
        <w:spacing w:line="360" w:lineRule="auto"/>
        <w:ind w:firstLine="420" w:firstLineChars="0"/>
        <w:jc w:val="both"/>
        <w:rPr>
          <w:rFonts w:hint="eastAsia" w:ascii="Times New Roman" w:hAnsi="Times New Roman" w:eastAsia="宋体"/>
          <w:sz w:val="24"/>
          <w:szCs w:val="24"/>
          <w:lang w:val="en-US" w:eastAsia="zh-CN"/>
        </w:rPr>
        <w:pPrChange w:id="143" w:author="Charon" w:date="2024-03-13T15:01:58Z">
          <w:pPr>
            <w:spacing w:line="360" w:lineRule="auto"/>
            <w:ind w:firstLine="420" w:firstLineChars="0"/>
            <w:jc w:val="both"/>
          </w:pPr>
        </w:pPrChange>
      </w:pPr>
      <w:r>
        <w:rPr>
          <w:rFonts w:hint="default" w:ascii="Times New Roman" w:hAnsi="Times New Roman" w:eastAsia="宋体"/>
          <w:b/>
          <w:bCs/>
          <w:i/>
          <w:iCs/>
          <w:sz w:val="24"/>
          <w:szCs w:val="24"/>
          <w:lang w:val="en-US" w:eastAsia="zh-CN"/>
        </w:rPr>
        <w:t>KAgentSys-lite</w:t>
      </w:r>
      <w:r>
        <w:rPr>
          <w:rFonts w:hint="eastAsia" w:ascii="Times New Roman" w:hAnsi="Times New Roman" w:eastAsia="宋体"/>
          <w:b/>
          <w:bCs/>
          <w:sz w:val="24"/>
          <w:szCs w:val="24"/>
          <w:lang w:val="en-US" w:eastAsia="zh-CN"/>
        </w:rPr>
        <w:t>的性能评估：</w:t>
      </w:r>
      <w:r>
        <w:rPr>
          <w:rFonts w:hint="eastAsia" w:ascii="Times New Roman" w:hAnsi="Times New Roman" w:eastAsia="宋体"/>
          <w:sz w:val="24"/>
          <w:szCs w:val="24"/>
          <w:lang w:val="en-US" w:eastAsia="zh-CN"/>
        </w:rPr>
        <w:t>使用前面提到的人类评估方法以及</w:t>
      </w:r>
      <w:r>
        <w:rPr>
          <w:rFonts w:hint="default" w:ascii="Times New Roman" w:hAnsi="Times New Roman" w:eastAsia="宋体"/>
          <w:i/>
          <w:iCs/>
          <w:sz w:val="24"/>
          <w:szCs w:val="24"/>
          <w:lang w:val="en-US" w:eastAsia="zh-CN"/>
        </w:rPr>
        <w:t>Baichuan2-MAT</w:t>
      </w:r>
      <w:r>
        <w:rPr>
          <w:rFonts w:hint="eastAsia" w:ascii="Times New Roman" w:hAnsi="Times New Roman" w:eastAsia="宋体"/>
          <w:sz w:val="24"/>
          <w:szCs w:val="24"/>
          <w:lang w:val="en-US" w:eastAsia="zh-CN"/>
        </w:rPr>
        <w:t>作为认知核心来评估</w:t>
      </w:r>
      <w:r>
        <w:rPr>
          <w:rFonts w:hint="default" w:ascii="Times New Roman" w:hAnsi="Times New Roman" w:eastAsia="宋体"/>
          <w:i/>
          <w:iCs/>
          <w:sz w:val="24"/>
          <w:szCs w:val="24"/>
          <w:lang w:val="en-US" w:eastAsia="zh-CN"/>
        </w:rPr>
        <w:t>KAgentSys-lite</w:t>
      </w:r>
      <w:r>
        <w:rPr>
          <w:rFonts w:hint="eastAsia" w:ascii="Times New Roman" w:hAnsi="Times New Roman" w:eastAsia="宋体"/>
          <w:sz w:val="24"/>
          <w:szCs w:val="24"/>
          <w:lang w:val="en-US" w:eastAsia="zh-CN"/>
        </w:rPr>
        <w:t>的性能。结果显示,通过简化后的系统在通过率和平均分数上分别下降了5.97%和0.25。</w:t>
      </w:r>
    </w:p>
    <w:p>
      <w:pPr>
        <w:spacing w:line="360" w:lineRule="auto"/>
        <w:ind w:firstLine="420" w:firstLineChars="0"/>
        <w:jc w:val="both"/>
        <w:rPr>
          <w:rFonts w:hint="eastAsia" w:ascii="Times New Roman" w:hAnsi="Times New Roman" w:eastAsia="宋体"/>
          <w:sz w:val="24"/>
          <w:szCs w:val="24"/>
          <w:lang w:val="en-US" w:eastAsia="zh-CN"/>
        </w:rPr>
        <w:pPrChange w:id="144" w:author="Charon" w:date="2024-03-13T15:01:53Z">
          <w:pPr>
            <w:spacing w:line="360" w:lineRule="auto"/>
            <w:ind w:firstLine="420" w:firstLineChars="0"/>
            <w:jc w:val="both"/>
          </w:pPr>
        </w:pPrChange>
      </w:pPr>
      <w:r>
        <w:rPr>
          <w:rFonts w:hint="default" w:ascii="Times New Roman" w:hAnsi="Times New Roman" w:eastAsia="宋体"/>
          <w:b/>
          <w:bCs/>
          <w:i/>
          <w:iCs/>
          <w:sz w:val="24"/>
          <w:szCs w:val="24"/>
          <w:lang w:val="en-US" w:eastAsia="zh-CN"/>
        </w:rPr>
        <w:t>Meta-agent Tuning</w:t>
      </w:r>
      <w:r>
        <w:rPr>
          <w:rFonts w:hint="eastAsia" w:ascii="Times New Roman" w:hAnsi="Times New Roman" w:eastAsia="宋体"/>
          <w:b/>
          <w:bCs/>
          <w:sz w:val="24"/>
          <w:szCs w:val="24"/>
          <w:lang w:val="en-US" w:eastAsia="zh-CN"/>
        </w:rPr>
        <w:t>方法在未见模板上的泛化评估：</w:t>
      </w:r>
      <w:r>
        <w:rPr>
          <w:rFonts w:hint="eastAsia" w:ascii="Times New Roman" w:hAnsi="Times New Roman" w:eastAsia="宋体"/>
          <w:sz w:val="24"/>
          <w:szCs w:val="24"/>
          <w:lang w:val="en-US" w:eastAsia="zh-CN"/>
        </w:rPr>
        <w:t>排除了训练集中的所有开源代理模板，以评估我们的</w:t>
      </w:r>
      <w:r>
        <w:rPr>
          <w:rFonts w:hint="default" w:ascii="Times New Roman" w:hAnsi="Times New Roman" w:eastAsia="宋体"/>
          <w:sz w:val="24"/>
          <w:szCs w:val="24"/>
          <w:lang w:val="en-US" w:eastAsia="zh-CN"/>
        </w:rPr>
        <w:t>Meta-agent Tuning</w:t>
      </w:r>
      <w:r>
        <w:rPr>
          <w:rFonts w:hint="eastAsia" w:ascii="Times New Roman" w:hAnsi="Times New Roman" w:eastAsia="宋体"/>
          <w:sz w:val="24"/>
          <w:szCs w:val="24"/>
          <w:lang w:val="en-US" w:eastAsia="zh-CN"/>
        </w:rPr>
        <w:t>方法在未见模板上的泛化能力。训练后，</w:t>
      </w:r>
      <w:r>
        <w:rPr>
          <w:rFonts w:hint="default" w:ascii="Times New Roman" w:hAnsi="Times New Roman" w:eastAsia="宋体"/>
          <w:sz w:val="24"/>
          <w:szCs w:val="24"/>
          <w:lang w:val="en-US" w:eastAsia="zh-CN"/>
        </w:rPr>
        <w:t>Baichuan2-MAT</w:t>
      </w:r>
      <w:r>
        <w:rPr>
          <w:rFonts w:hint="eastAsia" w:ascii="Times New Roman" w:hAnsi="Times New Roman" w:eastAsia="宋体"/>
          <w:sz w:val="24"/>
          <w:szCs w:val="24"/>
          <w:lang w:val="en-US" w:eastAsia="zh-CN"/>
        </w:rPr>
        <w:t>在</w:t>
      </w:r>
      <w:r>
        <w:rPr>
          <w:rFonts w:hint="default" w:ascii="Times New Roman" w:hAnsi="Times New Roman" w:eastAsia="宋体"/>
          <w:sz w:val="24"/>
          <w:szCs w:val="24"/>
          <w:lang w:val="en-US" w:eastAsia="zh-CN"/>
        </w:rPr>
        <w:t>KAgentBench</w:t>
      </w:r>
      <w:r>
        <w:rPr>
          <w:rFonts w:hint="eastAsia" w:ascii="Times New Roman" w:hAnsi="Times New Roman" w:eastAsia="宋体"/>
          <w:sz w:val="24"/>
          <w:szCs w:val="24"/>
          <w:lang w:val="en-US" w:eastAsia="zh-CN"/>
        </w:rPr>
        <w:t>上的整体分数略有下降（45.34 → 42.12，下降3.22%）。这表明开源代理模板并不是我们训练过程中的关键组件，经过</w:t>
      </w:r>
      <w:r>
        <w:rPr>
          <w:rFonts w:hint="default" w:ascii="Times New Roman" w:hAnsi="Times New Roman" w:eastAsia="宋体"/>
          <w:sz w:val="24"/>
          <w:szCs w:val="24"/>
          <w:lang w:val="en-US" w:eastAsia="zh-CN"/>
        </w:rPr>
        <w:t>Meta-agent Tuning</w:t>
      </w:r>
      <w:r>
        <w:rPr>
          <w:rFonts w:hint="eastAsia" w:ascii="Times New Roman" w:hAnsi="Times New Roman" w:eastAsia="宋体"/>
          <w:sz w:val="24"/>
          <w:szCs w:val="24"/>
          <w:lang w:val="en-US" w:eastAsia="zh-CN"/>
        </w:rPr>
        <w:t>的模型在未见模板上表现稳健。</w:t>
      </w:r>
    </w:p>
    <w:p>
      <w:pPr>
        <w:spacing w:line="360" w:lineRule="auto"/>
        <w:ind w:firstLine="420" w:firstLineChars="0"/>
        <w:jc w:val="both"/>
        <w:rPr>
          <w:ins w:id="146" w:author="Charon" w:date="2024-03-13T15:02:29Z"/>
          <w:rFonts w:hint="eastAsia" w:ascii="Times New Roman" w:hAnsi="Times New Roman" w:eastAsia="宋体"/>
          <w:sz w:val="24"/>
          <w:szCs w:val="24"/>
          <w:lang w:val="en-US" w:eastAsia="zh-CN"/>
        </w:rPr>
        <w:pPrChange w:id="145" w:author="Charon" w:date="2024-03-13T15:01:41Z">
          <w:pPr>
            <w:spacing w:line="360" w:lineRule="auto"/>
            <w:ind w:firstLine="420" w:firstLineChars="0"/>
            <w:jc w:val="both"/>
          </w:pPr>
        </w:pPrChange>
      </w:pPr>
      <w:r>
        <w:rPr>
          <w:rFonts w:hint="default" w:ascii="Times New Roman" w:hAnsi="Times New Roman" w:eastAsia="宋体"/>
          <w:b/>
          <w:bCs/>
          <w:i/>
          <w:iCs/>
          <w:sz w:val="24"/>
          <w:szCs w:val="24"/>
          <w:lang w:val="en-US" w:eastAsia="zh-CN"/>
        </w:rPr>
        <w:t>KAgentLMs</w:t>
      </w:r>
      <w:r>
        <w:rPr>
          <w:rFonts w:hint="eastAsia" w:ascii="Times New Roman" w:hAnsi="Times New Roman" w:eastAsia="宋体"/>
          <w:b/>
          <w:bCs/>
          <w:sz w:val="24"/>
          <w:szCs w:val="24"/>
          <w:lang w:val="en-US" w:eastAsia="zh-CN"/>
        </w:rPr>
        <w:t>对未见工具的泛化能力的评估：</w:t>
      </w:r>
      <w:r>
        <w:rPr>
          <w:rFonts w:hint="eastAsia" w:ascii="Times New Roman" w:hAnsi="Times New Roman" w:eastAsia="宋体"/>
          <w:sz w:val="24"/>
          <w:szCs w:val="24"/>
          <w:lang w:val="en-US" w:eastAsia="zh-CN"/>
        </w:rPr>
        <w:t>在</w:t>
      </w:r>
      <w:r>
        <w:rPr>
          <w:rFonts w:hint="default" w:ascii="Times New Roman" w:hAnsi="Times New Roman" w:eastAsia="宋体"/>
          <w:i/>
          <w:iCs/>
          <w:sz w:val="24"/>
          <w:szCs w:val="24"/>
          <w:lang w:val="en-US" w:eastAsia="zh-CN"/>
        </w:rPr>
        <w:t>KAgentBench</w:t>
      </w:r>
      <w:r>
        <w:rPr>
          <w:rFonts w:hint="eastAsia" w:ascii="Times New Roman" w:hAnsi="Times New Roman" w:eastAsia="宋体"/>
          <w:sz w:val="24"/>
          <w:szCs w:val="24"/>
          <w:lang w:val="en-US" w:eastAsia="zh-CN"/>
        </w:rPr>
        <w:t>子集上进行了评估，重点关注训练集中不存在的功能。</w:t>
      </w:r>
      <w:r>
        <w:rPr>
          <w:rFonts w:hint="default" w:ascii="Times New Roman" w:hAnsi="Times New Roman" w:eastAsia="宋体"/>
          <w:i/>
          <w:iCs/>
          <w:sz w:val="24"/>
          <w:szCs w:val="24"/>
          <w:lang w:val="en-US" w:eastAsia="zh-CN"/>
        </w:rPr>
        <w:t>Baichuan2-MAT</w:t>
      </w:r>
      <w:r>
        <w:rPr>
          <w:rFonts w:hint="eastAsia" w:ascii="Times New Roman" w:hAnsi="Times New Roman" w:eastAsia="宋体"/>
          <w:sz w:val="24"/>
          <w:szCs w:val="24"/>
          <w:lang w:val="en-US" w:eastAsia="zh-CN"/>
        </w:rPr>
        <w:t>模型在计划指标上比</w:t>
      </w:r>
      <w:r>
        <w:rPr>
          <w:rFonts w:hint="default" w:ascii="Times New Roman" w:hAnsi="Times New Roman" w:eastAsia="宋体"/>
          <w:i/>
          <w:iCs/>
          <w:sz w:val="24"/>
          <w:szCs w:val="24"/>
          <w:lang w:val="en-US" w:eastAsia="zh-CN"/>
        </w:rPr>
        <w:t>GPT-3.5-turbo</w:t>
      </w:r>
      <w:r>
        <w:rPr>
          <w:rFonts w:hint="eastAsia" w:ascii="Times New Roman" w:hAnsi="Times New Roman" w:eastAsia="宋体"/>
          <w:sz w:val="24"/>
          <w:szCs w:val="24"/>
          <w:lang w:val="en-US" w:eastAsia="zh-CN"/>
        </w:rPr>
        <w:t>提高了15.71点（从21.34提高到37.05）。在工具使用指标上，</w:t>
      </w:r>
      <w:r>
        <w:rPr>
          <w:rFonts w:hint="default" w:ascii="Times New Roman" w:hAnsi="Times New Roman" w:eastAsia="宋体"/>
          <w:i/>
          <w:iCs/>
          <w:sz w:val="24"/>
          <w:szCs w:val="24"/>
          <w:lang w:val="en-US" w:eastAsia="zh-CN"/>
        </w:rPr>
        <w:t>Baichuan2-MAT</w:t>
      </w:r>
      <w:r>
        <w:rPr>
          <w:rFonts w:hint="eastAsia" w:ascii="Times New Roman" w:hAnsi="Times New Roman" w:eastAsia="宋体"/>
          <w:sz w:val="24"/>
          <w:szCs w:val="24"/>
          <w:lang w:val="en-US" w:eastAsia="zh-CN"/>
        </w:rPr>
        <w:t>比</w:t>
      </w:r>
      <w:r>
        <w:rPr>
          <w:rFonts w:hint="default" w:ascii="Times New Roman" w:hAnsi="Times New Roman" w:eastAsia="宋体"/>
          <w:i/>
          <w:iCs/>
          <w:sz w:val="24"/>
          <w:szCs w:val="24"/>
          <w:lang w:val="en-US" w:eastAsia="zh-CN"/>
        </w:rPr>
        <w:t>GPT-3.5-turbo</w:t>
      </w:r>
      <w:r>
        <w:rPr>
          <w:rFonts w:hint="eastAsia" w:ascii="Times New Roman" w:hAnsi="Times New Roman" w:eastAsia="宋体"/>
          <w:sz w:val="24"/>
          <w:szCs w:val="24"/>
          <w:lang w:val="en-US" w:eastAsia="zh-CN"/>
        </w:rPr>
        <w:t>提高了14.04点（从35.56提高到49.60）。</w:t>
      </w:r>
    </w:p>
    <w:p>
      <w:pPr>
        <w:spacing w:line="360" w:lineRule="auto"/>
        <w:ind w:firstLine="420" w:firstLineChars="0"/>
        <w:jc w:val="both"/>
        <w:rPr>
          <w:rFonts w:hint="default" w:ascii="Times New Roman" w:hAnsi="Times New Roman" w:eastAsia="宋体"/>
          <w:sz w:val="24"/>
          <w:szCs w:val="24"/>
          <w:lang w:val="en-US" w:eastAsia="zh-CN"/>
        </w:rPr>
        <w:pPrChange w:id="147" w:author="Charon" w:date="2024-03-13T15:02:27Z">
          <w:pPr>
            <w:spacing w:line="360" w:lineRule="auto"/>
            <w:ind w:firstLine="420" w:firstLineChars="0"/>
            <w:jc w:val="both"/>
          </w:pPr>
        </w:pPrChange>
      </w:pPr>
      <w:r>
        <w:rPr>
          <w:rFonts w:hint="eastAsia" w:ascii="Times New Roman" w:hAnsi="Times New Roman" w:eastAsia="宋体"/>
          <w:sz w:val="24"/>
          <w:szCs w:val="24"/>
          <w:lang w:val="en-US" w:eastAsia="zh-CN"/>
        </w:rPr>
        <w:t>这些结果表明模型对未知工具的泛化能力稳健。</w:t>
      </w:r>
    </w:p>
    <w:p>
      <w:pPr>
        <w:numPr>
          <w:ilvl w:val="1"/>
          <w:numId w:val="1"/>
        </w:numPr>
        <w:spacing w:line="360" w:lineRule="auto"/>
        <w:ind w:firstLine="0" w:firstLineChars="0"/>
        <w:jc w:val="both"/>
        <w:rPr>
          <w:rFonts w:hint="default" w:ascii="Times New Roman" w:hAnsi="Times New Roman" w:eastAsia="宋体"/>
          <w:b/>
          <w:bCs/>
          <w:sz w:val="24"/>
          <w:szCs w:val="24"/>
          <w:lang w:val="en-US" w:eastAsia="zh-CN"/>
        </w:rPr>
      </w:pPr>
      <w:r>
        <w:rPr>
          <w:rFonts w:hint="eastAsia" w:ascii="Times New Roman" w:hAnsi="Times New Roman" w:eastAsia="宋体"/>
          <w:b/>
          <w:bCs/>
          <w:sz w:val="24"/>
          <w:szCs w:val="24"/>
          <w:lang w:val="en-US" w:eastAsia="zh-CN"/>
        </w:rPr>
        <w:t>个案研究</w:t>
      </w:r>
      <w:r>
        <w:rPr>
          <w:rFonts w:hint="default" w:ascii="Times New Roman" w:hAnsi="Times New Roman" w:eastAsia="宋体"/>
          <w:b/>
          <w:bCs/>
          <w:sz w:val="24"/>
          <w:szCs w:val="24"/>
          <w:lang w:val="en-US" w:eastAsia="zh-CN"/>
        </w:rPr>
        <w:t>(</w:t>
      </w:r>
      <w:r>
        <w:rPr>
          <w:rFonts w:hint="default" w:ascii="Times New Roman" w:hAnsi="Times New Roman" w:eastAsia="宋体"/>
          <w:b/>
          <w:bCs/>
          <w:i/>
          <w:iCs/>
          <w:sz w:val="24"/>
          <w:szCs w:val="24"/>
          <w:lang w:val="en-US" w:eastAsia="zh-CN"/>
        </w:rPr>
        <w:t>case study</w:t>
      </w:r>
      <w:r>
        <w:rPr>
          <w:rFonts w:hint="default" w:ascii="Times New Roman" w:hAnsi="Times New Roman" w:eastAsia="宋体"/>
          <w:b/>
          <w:bCs/>
          <w:sz w:val="24"/>
          <w:szCs w:val="24"/>
          <w:lang w:val="en-US" w:eastAsia="zh-CN"/>
        </w:rPr>
        <w:t>)</w:t>
      </w:r>
    </w:p>
    <w:p>
      <w:pPr>
        <w:spacing w:line="360" w:lineRule="auto"/>
        <w:ind w:firstLine="420" w:firstLineChars="0"/>
        <w:jc w:val="both"/>
        <w:rPr>
          <w:rFonts w:hint="eastAsia" w:ascii="Times New Roman" w:hAnsi="Times New Roman" w:eastAsia="宋体"/>
          <w:sz w:val="24"/>
          <w:szCs w:val="24"/>
          <w:lang w:val="en-US" w:eastAsia="zh-CN"/>
        </w:rPr>
        <w:pPrChange w:id="148" w:author="Charon" w:date="2024-03-13T15:03:28Z">
          <w:pPr>
            <w:spacing w:line="360" w:lineRule="auto"/>
            <w:ind w:firstLine="420" w:firstLineChars="0"/>
            <w:jc w:val="both"/>
          </w:pPr>
        </w:pPrChange>
      </w:pPr>
      <w:r>
        <w:rPr>
          <w:rFonts w:hint="eastAsia" w:ascii="Times New Roman" w:hAnsi="Times New Roman" w:eastAsia="宋体"/>
          <w:sz w:val="24"/>
          <w:szCs w:val="24"/>
          <w:lang w:val="en-US" w:eastAsia="zh-CN"/>
        </w:rPr>
        <w:t>首先，他们注意到</w:t>
      </w:r>
      <w:r>
        <w:rPr>
          <w:rFonts w:hint="default" w:ascii="Times New Roman" w:hAnsi="Times New Roman" w:eastAsia="宋体"/>
          <w:i/>
          <w:iCs/>
          <w:sz w:val="24"/>
          <w:szCs w:val="24"/>
          <w:lang w:val="en-US" w:eastAsia="zh-CN"/>
        </w:rPr>
        <w:t>GPT-3.5</w:t>
      </w:r>
      <w:r>
        <w:rPr>
          <w:rFonts w:hint="eastAsia" w:ascii="Times New Roman" w:hAnsi="Times New Roman" w:eastAsia="宋体"/>
          <w:sz w:val="24"/>
          <w:szCs w:val="24"/>
          <w:lang w:val="en-US" w:eastAsia="zh-CN"/>
        </w:rPr>
        <w:t>在生成规划阶段时存在重复性，即使在没有获取新信息或已经找到答案的情况下，它仍然采用相同的策略。相比之下，他们改进的方法展示了增强的反思能力和有效终止冗余过程的能力。</w:t>
      </w:r>
    </w:p>
    <w:p>
      <w:pPr>
        <w:spacing w:line="360" w:lineRule="auto"/>
        <w:ind w:firstLine="420" w:firstLineChars="0"/>
        <w:jc w:val="both"/>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其次，在系统分析方面，传统搜索引擎在处理长尾或趋势问题时存在局限性。例如，如图</w:t>
      </w:r>
      <w:ins w:id="149" w:author="Charon" w:date="2024-03-13T15:13:10Z">
        <w:r>
          <w:rPr>
            <w:rFonts w:hint="eastAsia" w:ascii="Times New Roman" w:hAnsi="Times New Roman" w:eastAsia="宋体"/>
            <w:sz w:val="24"/>
            <w:szCs w:val="24"/>
            <w:lang w:val="en-US" w:eastAsia="zh-CN"/>
          </w:rPr>
          <w:t>3</w:t>
        </w:r>
      </w:ins>
      <w:r>
        <w:rPr>
          <w:rFonts w:hint="eastAsia" w:ascii="Times New Roman" w:hAnsi="Times New Roman" w:eastAsia="宋体"/>
          <w:sz w:val="24"/>
          <w:szCs w:val="24"/>
          <w:lang w:val="en-US" w:eastAsia="zh-CN"/>
        </w:rPr>
        <w:t>所示，当查询</w:t>
      </w:r>
      <w:r>
        <w:rPr>
          <w:rFonts w:hint="default" w:ascii="Times New Roman" w:hAnsi="Times New Roman" w:eastAsia="宋体"/>
          <w:i/>
          <w:iCs/>
          <w:sz w:val="24"/>
          <w:szCs w:val="24"/>
          <w:lang w:val="en-US" w:eastAsia="zh-CN"/>
        </w:rPr>
        <w:t>Antonela</w:t>
      </w:r>
      <w:r>
        <w:rPr>
          <w:rFonts w:hint="eastAsia" w:ascii="Times New Roman" w:hAnsi="Times New Roman" w:eastAsia="宋体"/>
          <w:sz w:val="24"/>
          <w:szCs w:val="24"/>
          <w:lang w:val="en-US" w:eastAsia="zh-CN"/>
        </w:rPr>
        <w:t>和</w:t>
      </w:r>
      <w:r>
        <w:rPr>
          <w:rFonts w:hint="default" w:ascii="Times New Roman" w:hAnsi="Times New Roman" w:eastAsia="宋体"/>
          <w:i/>
          <w:iCs/>
          <w:sz w:val="24"/>
          <w:szCs w:val="24"/>
          <w:lang w:val="en-US" w:eastAsia="zh-CN"/>
        </w:rPr>
        <w:t>Messi</w:t>
      </w:r>
      <w:r>
        <w:rPr>
          <w:rFonts w:hint="eastAsia" w:ascii="Times New Roman" w:hAnsi="Times New Roman" w:eastAsia="宋体"/>
          <w:sz w:val="24"/>
          <w:szCs w:val="24"/>
          <w:lang w:val="en-US" w:eastAsia="zh-CN"/>
        </w:rPr>
        <w:t>之间的年龄差异时，会出现两个问题：</w:t>
      </w:r>
      <w:r>
        <w:rPr>
          <w:rFonts w:hint="default" w:ascii="Times New Roman" w:hAnsi="Times New Roman" w:eastAsia="宋体"/>
          <w:sz w:val="24"/>
          <w:szCs w:val="24"/>
          <w:lang w:val="en-US" w:eastAsia="zh-CN"/>
        </w:rPr>
        <w:t>“</w:t>
      </w:r>
      <w:r>
        <w:rPr>
          <w:rFonts w:hint="default" w:ascii="Times New Roman" w:hAnsi="Times New Roman" w:eastAsia="宋体"/>
          <w:i/>
          <w:iCs/>
          <w:sz w:val="24"/>
          <w:szCs w:val="24"/>
          <w:lang w:val="en-US" w:eastAsia="zh-CN"/>
        </w:rPr>
        <w:t>Messi</w:t>
      </w:r>
      <w:r>
        <w:rPr>
          <w:rFonts w:hint="eastAsia" w:ascii="Times New Roman" w:hAnsi="Times New Roman" w:eastAsia="宋体"/>
          <w:sz w:val="24"/>
          <w:szCs w:val="24"/>
          <w:lang w:val="en-US" w:eastAsia="zh-CN"/>
        </w:rPr>
        <w:t>和他的妻子”这一查询的流行度使得搜索结果偏向于吸引用户关注的新闻文章，这些文章提供了与问题无关的内容，如关系时间线。这个问题涉及到他们的出生日期（一个不常见的细节），是一个“长尾”搜索查询。大型语言模型（</w:t>
      </w:r>
      <w:r>
        <w:rPr>
          <w:rFonts w:hint="default" w:ascii="Times New Roman" w:hAnsi="Times New Roman" w:eastAsia="宋体"/>
          <w:i/>
          <w:iCs/>
          <w:sz w:val="24"/>
          <w:szCs w:val="24"/>
          <w:lang w:val="en-US" w:eastAsia="zh-CN"/>
        </w:rPr>
        <w:t>LLMs</w:t>
      </w:r>
      <w:r>
        <w:rPr>
          <w:rFonts w:hint="eastAsia" w:ascii="Times New Roman" w:hAnsi="Times New Roman" w:eastAsia="宋体"/>
          <w:sz w:val="24"/>
          <w:szCs w:val="24"/>
          <w:lang w:val="en-US" w:eastAsia="zh-CN"/>
        </w:rPr>
        <w:t>）单独处理这个问题有困难，因为它们可能只记得</w:t>
      </w:r>
      <w:r>
        <w:rPr>
          <w:rFonts w:hint="default" w:ascii="Times New Roman" w:hAnsi="Times New Roman" w:eastAsia="宋体"/>
          <w:i/>
          <w:iCs/>
          <w:sz w:val="24"/>
          <w:szCs w:val="24"/>
          <w:lang w:val="en-US" w:eastAsia="zh-CN"/>
        </w:rPr>
        <w:t>Messi</w:t>
      </w:r>
      <w:r>
        <w:rPr>
          <w:rFonts w:hint="eastAsia" w:ascii="Times New Roman" w:hAnsi="Times New Roman" w:eastAsia="宋体"/>
          <w:sz w:val="24"/>
          <w:szCs w:val="24"/>
          <w:lang w:val="en-US" w:eastAsia="zh-CN"/>
        </w:rPr>
        <w:t>的出生日期而忘记了</w:t>
      </w:r>
      <w:r>
        <w:rPr>
          <w:rFonts w:hint="default" w:ascii="Times New Roman" w:hAnsi="Times New Roman" w:eastAsia="宋体"/>
          <w:i/>
          <w:iCs/>
          <w:sz w:val="24"/>
          <w:szCs w:val="24"/>
          <w:lang w:val="en-US" w:eastAsia="zh-CN"/>
        </w:rPr>
        <w:t>Antonela</w:t>
      </w:r>
      <w:r>
        <w:rPr>
          <w:rFonts w:hint="eastAsia" w:ascii="Times New Roman" w:hAnsi="Times New Roman" w:eastAsia="宋体"/>
          <w:sz w:val="24"/>
          <w:szCs w:val="24"/>
          <w:lang w:val="en-US" w:eastAsia="zh-CN"/>
        </w:rPr>
        <w:t>的。</w:t>
      </w:r>
    </w:p>
    <w:p>
      <w:pPr>
        <w:spacing w:line="360" w:lineRule="auto"/>
        <w:ind w:firstLine="0" w:firstLineChars="0"/>
        <w:jc w:val="center"/>
        <w:rPr>
          <w:rFonts w:hint="eastAsia" w:ascii="Times New Roman" w:hAnsi="Times New Roman" w:eastAsia="宋体"/>
          <w:sz w:val="24"/>
          <w:szCs w:val="24"/>
          <w:lang w:val="en-US" w:eastAsia="zh-CN"/>
        </w:rPr>
      </w:pPr>
      <w:r>
        <w:drawing>
          <wp:inline distT="0" distB="0" distL="114300" distR="114300">
            <wp:extent cx="5274310" cy="3355340"/>
            <wp:effectExtent l="0" t="0" r="2540" b="1651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3"/>
                    <a:stretch>
                      <a:fillRect/>
                    </a:stretch>
                  </pic:blipFill>
                  <pic:spPr>
                    <a:xfrm>
                      <a:off x="0" y="0"/>
                      <a:ext cx="5274310" cy="3355340"/>
                    </a:xfrm>
                    <a:prstGeom prst="rect">
                      <a:avLst/>
                    </a:prstGeom>
                    <a:noFill/>
                    <a:ln>
                      <a:noFill/>
                    </a:ln>
                  </pic:spPr>
                </pic:pic>
              </a:graphicData>
            </a:graphic>
          </wp:inline>
        </w:drawing>
      </w:r>
      <w:bookmarkStart w:id="0" w:name="_GoBack"/>
      <w:bookmarkEnd w:id="0"/>
    </w:p>
    <w:p>
      <w:pPr>
        <w:keepNext w:val="0"/>
        <w:keepLines w:val="0"/>
        <w:widowControl/>
        <w:suppressLineNumbers w:val="0"/>
        <w:jc w:val="center"/>
        <w:rPr>
          <w:rFonts w:hint="eastAsia" w:ascii="楷体" w:hAnsi="楷体" w:eastAsia="楷体" w:cs="楷体"/>
          <w:lang w:val="en-US" w:eastAsia="zh-CN"/>
        </w:rPr>
      </w:pPr>
      <w:r>
        <w:rPr>
          <w:rFonts w:hint="eastAsia" w:ascii="楷体" w:hAnsi="楷体" w:eastAsia="楷体" w:cs="楷体"/>
          <w:lang w:val="en-US" w:eastAsia="zh-CN"/>
        </w:rPr>
        <w:t>图</w:t>
      </w:r>
      <w:ins w:id="150" w:author="Charon" w:date="2024-03-13T15:12:59Z">
        <w:r>
          <w:rPr>
            <w:rFonts w:hint="eastAsia" w:ascii="楷体" w:hAnsi="楷体" w:eastAsia="楷体" w:cs="楷体"/>
            <w:lang w:val="en-US" w:eastAsia="zh-CN"/>
          </w:rPr>
          <w:t>3</w:t>
        </w:r>
      </w:ins>
      <w:r>
        <w:rPr>
          <w:rFonts w:hint="eastAsia" w:ascii="楷体" w:hAnsi="楷体" w:eastAsia="楷体" w:cs="楷体"/>
          <w:lang w:val="en-US" w:eastAsia="zh-CN"/>
        </w:rPr>
        <w:t>：当回答“安东内拉比梅西大多少天”的问题时，不同系统的决策路径。</w:t>
      </w:r>
    </w:p>
    <w:p>
      <w:pPr>
        <w:keepNext w:val="0"/>
        <w:keepLines w:val="0"/>
        <w:widowControl/>
        <w:suppressLineNumbers w:val="0"/>
        <w:jc w:val="center"/>
        <w:rPr>
          <w:rFonts w:hint="eastAsia" w:ascii="楷体" w:hAnsi="楷体" w:eastAsia="楷体" w:cs="楷体"/>
          <w:lang w:val="en-US" w:eastAsia="zh-CN"/>
        </w:rPr>
      </w:pPr>
    </w:p>
    <w:p>
      <w:pPr>
        <w:spacing w:line="360" w:lineRule="auto"/>
        <w:ind w:firstLine="420" w:firstLineChars="0"/>
        <w:jc w:val="both"/>
        <w:rPr>
          <w:rFonts w:hint="default" w:ascii="Times New Roman" w:hAnsi="Times New Roman" w:eastAsia="宋体"/>
          <w:sz w:val="24"/>
          <w:szCs w:val="24"/>
          <w:lang w:val="en-US" w:eastAsia="zh-CN"/>
        </w:rPr>
        <w:pPrChange w:id="151" w:author="Charon" w:date="2024-03-13T15:05:14Z">
          <w:pPr>
            <w:spacing w:line="360" w:lineRule="auto"/>
            <w:ind w:firstLine="420" w:firstLineChars="0"/>
            <w:jc w:val="both"/>
          </w:pPr>
        </w:pPrChange>
      </w:pPr>
      <w:r>
        <w:rPr>
          <w:rFonts w:hint="eastAsia" w:ascii="Times New Roman" w:hAnsi="Times New Roman" w:eastAsia="宋体"/>
          <w:sz w:val="24"/>
          <w:szCs w:val="24"/>
          <w:lang w:val="en-US" w:eastAsia="zh-CN"/>
        </w:rPr>
        <w:t>将</w:t>
      </w:r>
      <w:r>
        <w:rPr>
          <w:rFonts w:hint="default" w:ascii="Times New Roman" w:hAnsi="Times New Roman" w:eastAsia="宋体"/>
          <w:i/>
          <w:iCs/>
          <w:sz w:val="24"/>
          <w:szCs w:val="24"/>
          <w:lang w:val="en-US" w:eastAsia="zh-CN"/>
        </w:rPr>
        <w:t>LLMs</w:t>
      </w:r>
      <w:r>
        <w:rPr>
          <w:rFonts w:hint="eastAsia" w:ascii="Times New Roman" w:hAnsi="Times New Roman" w:eastAsia="宋体"/>
          <w:sz w:val="24"/>
          <w:szCs w:val="24"/>
          <w:lang w:val="en-US" w:eastAsia="zh-CN"/>
        </w:rPr>
        <w:t>与搜索引擎相结合也无法解决问题，因为所提供的信息虽然相关，但无法精确地回答查询。他们的方法通过结合实体链接和从资源（如</w:t>
      </w:r>
      <w:r>
        <w:rPr>
          <w:rFonts w:hint="default" w:ascii="Times New Roman" w:hAnsi="Times New Roman" w:eastAsia="宋体"/>
          <w:i/>
          <w:iCs/>
          <w:sz w:val="24"/>
          <w:szCs w:val="24"/>
          <w:lang w:val="en-US" w:eastAsia="zh-CN"/>
        </w:rPr>
        <w:t>Wikipedia</w:t>
      </w:r>
      <w:r>
        <w:rPr>
          <w:rFonts w:hint="eastAsia" w:ascii="Times New Roman" w:hAnsi="Times New Roman" w:eastAsia="宋体"/>
          <w:sz w:val="24"/>
          <w:szCs w:val="24"/>
          <w:lang w:val="en-US" w:eastAsia="zh-CN"/>
        </w:rPr>
        <w:t>）中提取相关信息来克服这些障碍。具体来说，他们的系统首先检索</w:t>
      </w:r>
      <w:r>
        <w:rPr>
          <w:rFonts w:hint="default" w:ascii="Times New Roman" w:hAnsi="Times New Roman" w:eastAsia="宋体"/>
          <w:i/>
          <w:iCs/>
          <w:sz w:val="24"/>
          <w:szCs w:val="24"/>
          <w:lang w:val="en-US" w:eastAsia="zh-CN"/>
        </w:rPr>
        <w:t>Messi</w:t>
      </w:r>
      <w:r>
        <w:rPr>
          <w:rFonts w:hint="eastAsia" w:ascii="Times New Roman" w:hAnsi="Times New Roman" w:eastAsia="宋体"/>
          <w:sz w:val="24"/>
          <w:szCs w:val="24"/>
          <w:lang w:val="en-US" w:eastAsia="zh-CN"/>
        </w:rPr>
        <w:t>和他妻子的出生日期，然后使用</w:t>
      </w:r>
      <w:r>
        <w:rPr>
          <w:rFonts w:hint="default" w:ascii="Times New Roman" w:hAnsi="Times New Roman" w:eastAsia="宋体"/>
          <w:i/>
          <w:iCs/>
          <w:sz w:val="24"/>
          <w:szCs w:val="24"/>
          <w:lang w:val="en-US" w:eastAsia="zh-CN"/>
        </w:rPr>
        <w:t>time_delta</w:t>
      </w:r>
      <w:r>
        <w:rPr>
          <w:rFonts w:hint="default" w:ascii="Times New Roman" w:hAnsi="Times New Roman" w:eastAsia="宋体"/>
          <w:sz w:val="24"/>
          <w:szCs w:val="24"/>
          <w:lang w:val="en-US" w:eastAsia="zh-CN"/>
        </w:rPr>
        <w:t>工具准确地计算时间差，从而对提出的问题给出正确的答案。</w:t>
      </w:r>
    </w:p>
    <w:p>
      <w:pPr>
        <w:bidi w:val="0"/>
        <w:ind w:firstLine="480" w:firstLineChars="200"/>
        <w:rPr>
          <w:rFonts w:hint="eastAsia" w:ascii="宋体" w:hAnsi="宋体" w:eastAsia="宋体" w:cs="宋体"/>
          <w:sz w:val="24"/>
          <w:szCs w:val="24"/>
          <w:lang w:val="en-US" w:eastAsia="zh-CN"/>
        </w:rPr>
      </w:pPr>
    </w:p>
    <w:p>
      <w:pPr>
        <w:bidi w:val="0"/>
        <w:rPr>
          <w:rFonts w:hint="eastAsia" w:ascii="宋体" w:hAnsi="宋体" w:eastAsia="宋体" w:cs="宋体"/>
          <w:sz w:val="24"/>
          <w:szCs w:val="24"/>
          <w:lang w:val="en-US" w:eastAsia="zh-CN"/>
        </w:rPr>
      </w:pPr>
    </w:p>
    <w:p>
      <w:pPr>
        <w:bidi w:val="0"/>
        <w:rPr>
          <w:rFonts w:hint="eastAsia" w:ascii="宋体" w:hAnsi="宋体" w:eastAsia="宋体" w:cs="宋体"/>
          <w:sz w:val="24"/>
          <w:szCs w:val="24"/>
          <w:lang w:val="en-US" w:eastAsia="zh-CN"/>
        </w:rPr>
      </w:pPr>
    </w:p>
    <w:p>
      <w:pPr>
        <w:bidi w:val="0"/>
        <w:ind w:firstLine="480"/>
        <w:rPr>
          <w:rFonts w:hint="default" w:ascii="Times New Roman" w:hAnsi="Times New Roman" w:eastAsia="宋体" w:cs="Times New Roman"/>
          <w:sz w:val="24"/>
          <w:szCs w:val="24"/>
          <w:lang w:val="en-US" w:eastAsia="zh-CN"/>
        </w:rPr>
      </w:pPr>
    </w:p>
    <w:p>
      <w:pPr>
        <w:keepNext w:val="0"/>
        <w:keepLines w:val="0"/>
        <w:widowControl/>
        <w:suppressLineNumbers w:val="0"/>
        <w:jc w:val="left"/>
        <w:rPr>
          <w:rFonts w:hint="default" w:ascii="Times New Roman" w:hAnsi="Times New Roman" w:eastAsia="LinLibertineTB" w:cs="Times New Roman"/>
          <w:b/>
          <w:bCs/>
          <w:color w:val="000000"/>
          <w:kern w:val="0"/>
          <w:sz w:val="24"/>
          <w:szCs w:val="24"/>
          <w:lang w:val="en-US" w:eastAsia="zh-CN" w:bidi="ar"/>
        </w:rPr>
      </w:pPr>
    </w:p>
    <w:p>
      <w:pPr>
        <w:keepNext w:val="0"/>
        <w:keepLines w:val="0"/>
        <w:widowControl/>
        <w:suppressLineNumbers w:val="0"/>
        <w:ind w:firstLine="480" w:firstLineChars="200"/>
        <w:jc w:val="left"/>
        <w:rPr>
          <w:rFonts w:hint="default" w:ascii="Times New Roman" w:hAnsi="Times New Roman" w:eastAsia="LinLibertineTB" w:cs="Times New Roman"/>
          <w:b/>
          <w:bCs/>
          <w:color w:val="000000"/>
          <w:kern w:val="0"/>
          <w:sz w:val="24"/>
          <w:szCs w:val="24"/>
          <w:lang w:val="en-US" w:eastAsia="zh-CN" w:bidi="ar"/>
        </w:rPr>
      </w:pPr>
    </w:p>
    <w:p>
      <w:pPr>
        <w:bidi w:val="0"/>
        <w:rPr>
          <w:rFonts w:hint="default" w:ascii="Times New Roman" w:hAnsi="Times New Roman" w:eastAsia="宋体" w:cs="Times New Roman"/>
          <w:sz w:val="24"/>
          <w:szCs w:val="24"/>
          <w:lang w:val="en-US" w:eastAsia="zh-CN"/>
        </w:rPr>
      </w:pP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right="0" w:rightChars="0" w:firstLine="360" w:firstLineChars="200"/>
        <w:rPr>
          <w:rFonts w:hint="default" w:ascii="Segoe UI" w:hAnsi="Segoe UI" w:eastAsia="宋体" w:cs="Segoe UI"/>
          <w:i w:val="0"/>
          <w:iCs w:val="0"/>
          <w:caps w:val="0"/>
          <w:color w:val="05073B"/>
          <w:spacing w:val="0"/>
          <w:sz w:val="18"/>
          <w:szCs w:val="18"/>
          <w:shd w:val="clear" w:fill="FDFDFE"/>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360" w:firstLineChars="200"/>
        <w:rPr>
          <w:rFonts w:hint="default" w:ascii="Segoe UI" w:hAnsi="Segoe UI" w:eastAsia="宋体" w:cs="Segoe UI"/>
          <w:i w:val="0"/>
          <w:iCs w:val="0"/>
          <w:caps w:val="0"/>
          <w:color w:val="05073B"/>
          <w:spacing w:val="0"/>
          <w:sz w:val="18"/>
          <w:szCs w:val="18"/>
          <w:shd w:val="clear" w:fill="FDFDFE"/>
          <w:lang w:val="en-US" w:eastAsia="zh-CN"/>
        </w:rPr>
      </w:pPr>
    </w:p>
    <w:p>
      <w:pPr>
        <w:numPr>
          <w:ilvl w:val="0"/>
          <w:numId w:val="0"/>
        </w:numPr>
        <w:bidi w:val="0"/>
        <w:rPr>
          <w:rFonts w:hint="default"/>
          <w:sz w:val="24"/>
          <w:szCs w:val="24"/>
          <w:lang w:val="en-US" w:eastAsia="zh-CN"/>
        </w:rPr>
      </w:pPr>
    </w:p>
    <w:p>
      <w:pPr>
        <w:rPr>
          <w:rFonts w:hint="default"/>
          <w:lang w:val="en-US" w:eastAsia="zh-CN"/>
        </w:rPr>
      </w:pPr>
      <w:r>
        <w:rPr>
          <w:rFonts w:hint="eastAsia"/>
          <w:lang w:val="en-US" w:eastAsia="zh-CN"/>
        </w:rPr>
        <w:t xml:space="preserve">  </w:t>
      </w:r>
    </w:p>
    <w:p>
      <w:pPr>
        <w:rPr>
          <w:rFonts w:hint="eastAsia"/>
          <w:lang w:val="en-US" w:eastAsia="zh-CN"/>
        </w:rPr>
      </w:pPr>
    </w:p>
    <w:p>
      <w:pPr>
        <w:rPr>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LinLibertineTB">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C5F847"/>
    <w:multiLevelType w:val="multilevel"/>
    <w:tmpl w:val="F1C5F847"/>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b/>
        <w:bCs/>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Charon">
    <w15:presenceInfo w15:providerId="WPS Office" w15:userId="17449241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hjMGFiNWJhYjUwNDY2OWMzNzRmNDA5YmEwNjQ4ZGYifQ=="/>
  </w:docVars>
  <w:rsids>
    <w:rsidRoot w:val="2A655180"/>
    <w:rsid w:val="01DA4B78"/>
    <w:rsid w:val="0A924E73"/>
    <w:rsid w:val="0C7154D5"/>
    <w:rsid w:val="0D804A02"/>
    <w:rsid w:val="0ECA0E27"/>
    <w:rsid w:val="107A4E46"/>
    <w:rsid w:val="12E40347"/>
    <w:rsid w:val="1B601E4F"/>
    <w:rsid w:val="25657932"/>
    <w:rsid w:val="272D447F"/>
    <w:rsid w:val="288766A0"/>
    <w:rsid w:val="2A655180"/>
    <w:rsid w:val="32225C91"/>
    <w:rsid w:val="32E33E0A"/>
    <w:rsid w:val="3ACD3377"/>
    <w:rsid w:val="3B7F613C"/>
    <w:rsid w:val="3E1C10F2"/>
    <w:rsid w:val="3E410AE4"/>
    <w:rsid w:val="427005BB"/>
    <w:rsid w:val="441758B1"/>
    <w:rsid w:val="48C14CFA"/>
    <w:rsid w:val="4DAC584E"/>
    <w:rsid w:val="53AA1BEF"/>
    <w:rsid w:val="570A1F63"/>
    <w:rsid w:val="585A172A"/>
    <w:rsid w:val="58AD704A"/>
    <w:rsid w:val="5C272C70"/>
    <w:rsid w:val="5CD5637D"/>
    <w:rsid w:val="656D57E8"/>
    <w:rsid w:val="67BA230E"/>
    <w:rsid w:val="69CA09B4"/>
    <w:rsid w:val="702F7EED"/>
    <w:rsid w:val="73BB08D7"/>
    <w:rsid w:val="74981AFB"/>
    <w:rsid w:val="77F008AA"/>
    <w:rsid w:val="7CA546F4"/>
    <w:rsid w:val="7E1D3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autoRedefine/>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autoRedefine/>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autoRedefine/>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autoRedefine/>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autoRedefine/>
    <w:semiHidden/>
    <w:qFormat/>
    <w:uiPriority w:val="0"/>
  </w:style>
  <w:style w:type="table" w:default="1" w:styleId="9">
    <w:name w:val="Normal Table"/>
    <w:autoRedefine/>
    <w:semiHidden/>
    <w:qFormat/>
    <w:uiPriority w:val="0"/>
    <w:tblPr>
      <w:tblCellMar>
        <w:top w:w="0" w:type="dxa"/>
        <w:left w:w="108" w:type="dxa"/>
        <w:bottom w:w="0" w:type="dxa"/>
        <w:right w:w="108" w:type="dxa"/>
      </w:tblCellMar>
    </w:tblPr>
  </w:style>
  <w:style w:type="paragraph" w:styleId="7">
    <w:name w:val="annotation text"/>
    <w:basedOn w:val="1"/>
    <w:uiPriority w:val="0"/>
    <w:pPr>
      <w:jc w:val="left"/>
    </w:pPr>
  </w:style>
  <w:style w:type="paragraph" w:styleId="8">
    <w:name w:val="Normal (Web)"/>
    <w:basedOn w:val="1"/>
    <w:autoRedefine/>
    <w:qFormat/>
    <w:uiPriority w:val="0"/>
    <w:rPr>
      <w:sz w:val="24"/>
    </w:rPr>
  </w:style>
  <w:style w:type="character" w:styleId="11">
    <w:name w:val="Strong"/>
    <w:basedOn w:val="10"/>
    <w:autoRedefine/>
    <w:qFormat/>
    <w:uiPriority w:val="0"/>
    <w:rPr>
      <w:b/>
    </w:rPr>
  </w:style>
  <w:style w:type="character" w:styleId="12">
    <w:name w:val="HTML Code"/>
    <w:basedOn w:val="10"/>
    <w:autoRedefine/>
    <w:qFormat/>
    <w:uiPriority w:val="0"/>
    <w:rPr>
      <w:rFonts w:ascii="Courier New" w:hAnsi="Courier New"/>
      <w:sz w:val="20"/>
    </w:rPr>
  </w:style>
  <w:style w:type="paragraph" w:customStyle="1" w:styleId="13">
    <w:name w:val="论文精读正文"/>
    <w:basedOn w:val="1"/>
    <w:link w:val="15"/>
    <w:uiPriority w:val="0"/>
    <w:pPr>
      <w:spacing w:line="360" w:lineRule="auto"/>
    </w:pPr>
    <w:rPr>
      <w:rFonts w:ascii="Times New Roman" w:hAnsi="Times New Roman" w:eastAsia="宋体" w:cs="Times New Roman"/>
      <w:bCs/>
      <w:sz w:val="24"/>
    </w:rPr>
  </w:style>
  <w:style w:type="paragraph" w:customStyle="1" w:styleId="14">
    <w:name w:val="论文精读图表"/>
    <w:basedOn w:val="1"/>
    <w:autoRedefine/>
    <w:qFormat/>
    <w:uiPriority w:val="0"/>
    <w:pPr>
      <w:widowControl/>
      <w:jc w:val="center"/>
    </w:pPr>
    <w:rPr>
      <w:rFonts w:hint="default" w:ascii="Times New Roman" w:hAnsi="Times New Roman" w:eastAsia="楷体" w:cs="楷体"/>
    </w:rPr>
  </w:style>
  <w:style w:type="character" w:customStyle="1" w:styleId="15">
    <w:name w:val="论文精读正文 Char"/>
    <w:link w:val="13"/>
    <w:uiPriority w:val="0"/>
    <w:rPr>
      <w:rFonts w:ascii="Times New Roman" w:hAnsi="Times New Roman" w:eastAsia="宋体" w:cs="Times New Roman"/>
      <w:bCs/>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2024-02-01T13:54:00Z</dcterms:created>
  <dc:creator>冰橙柠夏</dc:creator>
  <cp:lastModifiedBy>Charon</cp:lastModifiedBy>
  <dcterms:modified xsi:type="dcterms:W3CDTF">2024-03-13T07:13:50Z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A75A1FBEC60B4146A29501A0305B739A_13</vt:lpwstr>
  </property>
</Properties>
</file>