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NimbusRomNo9L-Medi" w:hAnsi="NimbusRomNo9L-Medi"/>
          <w:b/>
          <w:bCs/>
          <w:color w:val="000000"/>
          <w:sz w:val="29"/>
          <w:szCs w:val="29"/>
        </w:rPr>
      </w:pPr>
      <w:bookmarkStart w:id="0" w:name="OLE_LINK1"/>
      <w:bookmarkEnd w:id="0"/>
      <w:r>
        <w:rPr>
          <w:rFonts w:ascii="NimbusRomNo9L-Medi" w:hAnsi="NimbusRomNo9L-Medi"/>
          <w:b/>
          <w:bCs/>
          <w:color w:val="000000"/>
          <w:sz w:val="29"/>
          <w:szCs w:val="29"/>
        </w:rPr>
        <w:t>Benchmarking Large Language Models in Retrieval-Augmented Generation</w:t>
      </w:r>
    </w:p>
    <w:p>
      <w:pPr>
        <w:ind w:firstLine="0" w:firstLineChars="0"/>
        <w:jc w:val="both"/>
        <w:rPr>
          <w:rFonts w:hint="eastAsia" w:ascii="NimbusRomNo9L-Medi" w:hAnsi="NimbusRomNo9L-Medi"/>
          <w:b/>
          <w:bCs/>
          <w:color w:val="000000"/>
          <w:sz w:val="24"/>
          <w:szCs w:val="24"/>
          <w:lang w:val="en-US" w:eastAsia="zh-CN"/>
        </w:rPr>
      </w:pPr>
    </w:p>
    <w:p>
      <w:pPr>
        <w:ind w:firstLine="0" w:firstLineChars="0"/>
        <w:jc w:val="both"/>
        <w:rPr>
          <w:rFonts w:hint="eastAsia" w:ascii="NimbusRomNo9L-Medi" w:hAnsi="NimbusRomNo9L-Medi"/>
          <w:b/>
          <w:bCs/>
          <w:color w:val="000000"/>
          <w:sz w:val="24"/>
          <w:szCs w:val="24"/>
          <w:lang w:val="en-US" w:eastAsia="zh-CN"/>
        </w:rPr>
      </w:pPr>
      <w:r>
        <w:rPr>
          <w:rFonts w:hint="eastAsia" w:ascii="NimbusRomNo9L-Medi" w:hAnsi="NimbusRomNo9L-Medi"/>
          <w:b/>
          <w:bCs/>
          <w:color w:val="000000"/>
          <w:sz w:val="24"/>
          <w:szCs w:val="24"/>
          <w:lang w:val="en-US" w:eastAsia="zh-CN"/>
        </w:rPr>
        <w:t>太长不看版：</w:t>
      </w:r>
    </w:p>
    <w:p>
      <w:pPr>
        <w:pStyle w:val="27"/>
      </w:pPr>
      <w:r>
        <w:t>论文主要探讨了检索增强生成（RAG）技术对大型语言模型（LLMs）的影响，并创建了一</w:t>
      </w:r>
      <w:bookmarkStart w:id="3" w:name="_GoBack"/>
      <w:bookmarkEnd w:id="3"/>
      <w:r>
        <w:t>个新的中英文语料库RGB（Retrieval-Augmented Generation Benchmark）来评估LLMs在处理英语和中文数据时的性能。研究集中于评估LLMs在噪声鲁棒性、消极拒绝、信息整合以及反事实鲁棒性这四个关键能力上的表现。结果显示，尽管LLMs表现出一定的噪声鲁棒性，但在其他三个方面存在明显的局限性。RAG技术展现了解决这些问题的潜力，但也面临着挑战，包括互联网上的噪音信息和不可靠生成的问题。</w:t>
      </w:r>
    </w:p>
    <w:p>
      <w:pPr>
        <w:pStyle w:val="27"/>
      </w:pPr>
      <w:r>
        <w:t>研究使用了六种代表性的LLMs进行测试，并基于新闻文章构建了测试数据，通过谷歌API检索相关网页来模拟现实世界的信息检索场景。实验结果表明，LLMs在整合信息、处理含噪声的检索信息、拒绝提供错误信息以及识别和纠正错误信息方面仍需改进。</w:t>
      </w:r>
    </w:p>
    <w:p>
      <w:pPr>
        <w:pStyle w:val="27"/>
      </w:pPr>
      <w:r>
        <w:t>最后，研究强调了为了使LLMs能够更有效地利用RAG技术，需要进一步研究和开发新的方法来克服现有模型的局限性，以提供更准确、可靠的回答。这项研究对于理解LLMs如何处理检索信息至关重要，并为未来改进LLMs的RAG技术提供了宝贵的见解和建议。</w:t>
      </w:r>
    </w:p>
    <w:p>
      <w:pPr>
        <w:ind w:firstLine="0" w:firstLineChars="0"/>
        <w:jc w:val="both"/>
        <w:rPr>
          <w:rFonts w:hint="eastAsia" w:ascii="NimbusRomNo9L-Medi" w:hAnsi="NimbusRomNo9L-Medi"/>
          <w:b/>
          <w:bCs/>
          <w:color w:val="000000"/>
          <w:sz w:val="24"/>
          <w:szCs w:val="24"/>
          <w:lang w:val="en-US" w:eastAsia="zh-CN"/>
        </w:rPr>
      </w:pPr>
    </w:p>
    <w:p>
      <w:pPr>
        <w:pStyle w:val="9"/>
        <w:spacing w:before="0" w:after="0" w:line="360" w:lineRule="auto"/>
        <w:jc w:val="both"/>
        <w:rPr>
          <w:ins w:id="0" w:author="Charon" w:date="2024-03-07T21:40:16Z"/>
          <w:rFonts w:hint="eastAsia" w:ascii="宋体" w:hAnsi="宋体" w:eastAsia="宋体" w:cs="宋体"/>
          <w:b/>
          <w:bCs w:val="0"/>
          <w:sz w:val="24"/>
          <w:szCs w:val="24"/>
          <w:lang w:val="en-US" w:eastAsia="zh-CN"/>
        </w:rPr>
      </w:pPr>
      <w:ins w:id="1" w:author="Charon" w:date="2024-03-07T21:40:18Z">
        <w:r>
          <w:rPr>
            <w:rFonts w:hint="eastAsia" w:ascii="宋体" w:hAnsi="宋体" w:eastAsia="宋体" w:cs="宋体"/>
            <w:b/>
            <w:bCs w:val="0"/>
            <w:sz w:val="24"/>
            <w:szCs w:val="24"/>
            <w:lang w:val="en-US" w:eastAsia="zh-CN"/>
          </w:rPr>
          <w:t>摘要</w:t>
        </w:r>
      </w:ins>
    </w:p>
    <w:p>
      <w:pPr>
        <w:spacing w:line="360" w:lineRule="auto"/>
        <w:ind w:firstLine="480"/>
      </w:pPr>
      <w:r>
        <w:rPr>
          <w:rFonts w:hint="eastAsia"/>
        </w:rPr>
        <w:t>本项研究旨在评估和理解</w:t>
      </w:r>
      <w:ins w:id="2" w:author="Charon" w:date="2024-03-08T09:22:56Z">
        <w:r>
          <w:rPr>
            <w:rFonts w:hint="eastAsia"/>
            <w:lang w:val="en-US" w:eastAsia="zh-CN"/>
          </w:rPr>
          <w:t>检索</w:t>
        </w:r>
      </w:ins>
      <w:ins w:id="3" w:author="Charon" w:date="2024-03-08T09:22:58Z">
        <w:r>
          <w:rPr>
            <w:rFonts w:hint="eastAsia"/>
            <w:lang w:val="en-US" w:eastAsia="zh-CN"/>
          </w:rPr>
          <w:t>增强</w:t>
        </w:r>
      </w:ins>
      <w:ins w:id="4" w:author="Charon" w:date="2024-03-08T09:23:00Z">
        <w:r>
          <w:rPr>
            <w:rFonts w:hint="eastAsia"/>
            <w:lang w:val="en-US" w:eastAsia="zh-CN"/>
          </w:rPr>
          <w:t>生成</w:t>
        </w:r>
      </w:ins>
      <w:ins w:id="5" w:author="Charon" w:date="2024-03-08T09:23:14Z">
        <w:r>
          <w:rPr>
            <w:rFonts w:hint="eastAsia"/>
            <w:lang w:val="en-US" w:eastAsia="zh-CN"/>
          </w:rPr>
          <w:t>（</w:t>
        </w:r>
      </w:ins>
      <w:r>
        <w:rPr>
          <w:rFonts w:hint="eastAsia"/>
        </w:rPr>
        <w:t>RAG</w:t>
      </w:r>
      <w:ins w:id="6" w:author="Charon" w:date="2024-03-08T09:23:16Z">
        <w:r>
          <w:rPr>
            <w:rFonts w:hint="eastAsia"/>
            <w:lang w:eastAsia="zh-CN"/>
          </w:rPr>
          <w:t>）</w:t>
        </w:r>
      </w:ins>
      <w:r>
        <w:rPr>
          <w:rFonts w:hint="eastAsia"/>
        </w:rPr>
        <w:t>技术对大型语言模型（LLMs）的影响。研究团队创建了一个新的中英文语料库（R</w:t>
      </w:r>
      <w:r>
        <w:t>GB</w:t>
      </w:r>
      <w:r>
        <w:rPr>
          <w:rFonts w:hint="eastAsia"/>
        </w:rPr>
        <w:t>），旨在评估RAG在处理英语和中文数据时的效果。RGB基于四个基本能力将测试实例分成四个不同的测试组，这些能力包括：</w:t>
      </w:r>
      <w:bookmarkStart w:id="1" w:name="_Hlk157501338"/>
      <w:r>
        <w:rPr>
          <w:rFonts w:hint="eastAsia"/>
        </w:rPr>
        <w:t>噪声鲁棒性</w:t>
      </w:r>
      <w:bookmarkEnd w:id="1"/>
      <w:r>
        <w:rPr>
          <w:rFonts w:hint="eastAsia"/>
        </w:rPr>
        <w:t>(</w:t>
      </w:r>
      <w:r>
        <w:t>noise robustness)</w:t>
      </w:r>
      <w:r>
        <w:rPr>
          <w:rFonts w:hint="eastAsia"/>
        </w:rPr>
        <w:t>、消极拒绝(</w:t>
      </w:r>
      <w:r>
        <w:t>negative</w:t>
      </w:r>
      <w:r>
        <w:rPr>
          <w:rFonts w:hint="eastAsia"/>
        </w:rPr>
        <w:t xml:space="preserve"> </w:t>
      </w:r>
      <w:r>
        <w:t>rejection)</w:t>
      </w:r>
      <w:r>
        <w:rPr>
          <w:rFonts w:hint="eastAsia"/>
        </w:rPr>
        <w:t>、信息整合(</w:t>
      </w:r>
      <w:r>
        <w:t>information integration)</w:t>
      </w:r>
      <w:r>
        <w:rPr>
          <w:rFonts w:hint="eastAsia"/>
        </w:rPr>
        <w:t>和反事实鲁棒性(</w:t>
      </w:r>
      <w:r>
        <w:t>counterfactual robustness)</w:t>
      </w:r>
      <w:r>
        <w:rPr>
          <w:rFonts w:hint="eastAsia"/>
        </w:rPr>
        <w:t>。</w:t>
      </w:r>
    </w:p>
    <w:p>
      <w:pPr>
        <w:spacing w:line="360" w:lineRule="auto"/>
        <w:ind w:firstLine="480"/>
        <w:rPr>
          <w:ins w:id="7" w:author="Charon" w:date="2024-03-08T09:26:24Z"/>
          <w:rFonts w:hint="default"/>
          <w:lang w:val="en-US"/>
        </w:rPr>
      </w:pPr>
      <w:r>
        <w:rPr>
          <w:rFonts w:hint="default"/>
          <w:lang w:val="en-US"/>
        </w:rPr>
        <w:t>研究团队用RGB测试了六种代表性的LLM，判断在应用RAG时面临的难题。</w:t>
      </w:r>
      <w:r>
        <w:rPr>
          <w:rFonts w:hint="default"/>
          <w:b/>
          <w:bCs/>
          <w:lang w:val="en-US"/>
        </w:rPr>
        <w:t>评估结果显示</w:t>
      </w:r>
      <w:r>
        <w:rPr>
          <w:rFonts w:hint="default"/>
          <w:lang w:val="en-US"/>
        </w:rPr>
        <w:t>，尽管这些模型在某种程度上显示出噪声鲁棒性，但它们在消极拒绝、信息整合以及反事实鲁棒性方面仍存在明显的困难。</w:t>
      </w:r>
      <w:del w:id="8" w:author="Charon" w:date="2024-03-08T09:24:40Z">
        <w:r>
          <w:rPr>
            <w:rFonts w:hint="default"/>
            <w:lang w:val="en-US"/>
          </w:rPr>
          <w:delText>而且RAG在解决这些问题展现出巨大潜力。</w:delText>
        </w:r>
      </w:del>
    </w:p>
    <w:p>
      <w:pPr>
        <w:spacing w:line="360" w:lineRule="auto"/>
        <w:ind w:firstLine="0" w:firstLineChars="0"/>
        <w:rPr>
          <w:ins w:id="9" w:author="Charon" w:date="2024-03-08T09:25:42Z"/>
          <w:rFonts w:hint="eastAsia"/>
          <w:b/>
        </w:rPr>
      </w:pPr>
    </w:p>
    <w:p>
      <w:pPr>
        <w:pStyle w:val="2"/>
        <w:numPr>
          <w:ilvl w:val="0"/>
          <w:numId w:val="1"/>
        </w:numPr>
        <w:spacing w:before="0" w:after="0"/>
        <w:ind w:left="0" w:firstLine="0"/>
        <w:jc w:val="both"/>
        <w:rPr>
          <w:rFonts w:hint="eastAsia" w:ascii="宋体" w:hAnsi="宋体" w:eastAsia="宋体"/>
          <w:b/>
          <w:bCs/>
          <w:sz w:val="24"/>
          <w:szCs w:val="24"/>
        </w:rPr>
      </w:pPr>
      <w:r>
        <w:rPr>
          <w:rFonts w:hint="eastAsia" w:ascii="宋体" w:hAnsi="宋体" w:eastAsia="宋体"/>
          <w:b/>
          <w:bCs/>
          <w:sz w:val="24"/>
          <w:szCs w:val="24"/>
        </w:rPr>
        <w:t>引言</w:t>
      </w:r>
    </w:p>
    <w:p>
      <w:pPr>
        <w:pStyle w:val="27"/>
      </w:pPr>
      <w:r>
        <w:rPr>
          <w:rFonts w:hint="eastAsia"/>
        </w:rPr>
        <w:t>文章首先提出了</w:t>
      </w:r>
      <w:r>
        <w:t>大型语言模型（如ChatGPT和ChatGLM）的最新进展，以及它们面临的挑战，如事实性错觉、知识过时和缺乏领域专业知识。</w:t>
      </w:r>
      <w:r>
        <w:rPr>
          <w:rFonts w:hint="eastAsia"/>
        </w:rPr>
        <w:t>同时，它</w:t>
      </w:r>
      <w:r>
        <w:t>强调了通过RAG来解决这些问题的潜力，尤其是使用搜索引擎来获取更实时的信息。但</w:t>
      </w:r>
      <w:r>
        <w:rPr>
          <w:rFonts w:hint="eastAsia"/>
        </w:rPr>
        <w:t>是，</w:t>
      </w:r>
      <w:r>
        <w:t>也指出了RAG所面临的挑战，如互联网上的噪音信息和不可靠生成，这些问题可能导致模型生成不准确或误导性的内容。最后，</w:t>
      </w:r>
      <w:r>
        <w:rPr>
          <w:rFonts w:hint="eastAsia"/>
        </w:rPr>
        <w:t>提出应该</w:t>
      </w:r>
      <w:r>
        <w:t>进行全面评估，以了解这些大型语言模型在有效利用检索信息和抵抗信息检索缺点方面的能力。</w:t>
      </w:r>
    </w:p>
    <w:p>
      <w:pPr>
        <w:ind w:firstLine="0" w:firstLineChars="0"/>
        <w:jc w:val="center"/>
      </w:pPr>
      <w:r>
        <w:drawing>
          <wp:inline distT="0" distB="0" distL="114300" distR="114300">
            <wp:extent cx="2576830" cy="2937510"/>
            <wp:effectExtent l="0" t="0" r="0" b="0"/>
            <wp:docPr id="2108221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21847"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6830" cy="2937510"/>
                    </a:xfrm>
                    <a:prstGeom prst="rect">
                      <a:avLst/>
                    </a:prstGeom>
                  </pic:spPr>
                </pic:pic>
              </a:graphicData>
            </a:graphic>
          </wp:inline>
        </w:drawing>
      </w:r>
    </w:p>
    <w:p>
      <w:pPr>
        <w:pStyle w:val="27"/>
        <w:rPr>
          <w:rFonts w:hint="eastAsia"/>
        </w:rPr>
      </w:pPr>
      <w:r>
        <w:rPr>
          <w:rFonts w:hint="eastAsia"/>
        </w:rPr>
        <w:t>综上，研究团队创建了一个新的评估基准</w:t>
      </w:r>
      <w:r>
        <w:rPr>
          <w:rFonts w:hint="default"/>
        </w:rPr>
        <w:t>RGB（Retrieval-Augmented Generation Benchmark）</w:t>
      </w:r>
      <w:r>
        <w:rPr>
          <w:rFonts w:hint="eastAsia"/>
        </w:rPr>
        <w:t>，用于评估LLM在处理噪声鲁棒性、负面拒绝、信息整合和反事实鲁棒性等方面的能力（如图1）。评估结果表明，尽管RAG可以提高LLM的回答准确性，但这些模型仍然在上述方面存在显著缺失。特别是在处理包含类似信息的噪声、整合多个文档的信息以及识别和处理检索信息中的潜在错误方面，LLM表现出了局限性。研究结果强调了进一步解决RAG方法中重要问题的必要性，并提出了针对LLM改进方向的建议。</w:t>
      </w:r>
    </w:p>
    <w:p>
      <w:pPr>
        <w:spacing w:line="360" w:lineRule="auto"/>
        <w:ind w:firstLine="0" w:firstLineChars="0"/>
        <w:rPr>
          <w:rFonts w:hint="eastAsia" w:ascii="宋体" w:hAnsi="宋体" w:cs="宋体"/>
        </w:rPr>
      </w:pPr>
    </w:p>
    <w:p>
      <w:pPr>
        <w:pStyle w:val="2"/>
        <w:numPr>
          <w:ilvl w:val="0"/>
          <w:numId w:val="1"/>
        </w:numPr>
        <w:spacing w:before="0" w:after="0" w:line="360" w:lineRule="auto"/>
        <w:ind w:left="0" w:firstLine="0"/>
        <w:jc w:val="left"/>
        <w:rPr>
          <w:rFonts w:hint="eastAsia" w:ascii="宋体" w:hAnsi="宋体" w:eastAsia="宋体"/>
          <w:b/>
          <w:bCs/>
          <w:sz w:val="24"/>
          <w:szCs w:val="24"/>
        </w:rPr>
      </w:pPr>
      <w:r>
        <w:rPr>
          <w:rFonts w:hint="eastAsia" w:ascii="宋体" w:hAnsi="宋体" w:eastAsia="宋体"/>
          <w:b/>
          <w:bCs/>
          <w:sz w:val="24"/>
          <w:szCs w:val="24"/>
        </w:rPr>
        <w:t>相关工作</w:t>
      </w:r>
    </w:p>
    <w:p>
      <w:pPr>
        <w:pStyle w:val="3"/>
        <w:numPr>
          <w:ilvl w:val="1"/>
          <w:numId w:val="1"/>
        </w:numPr>
        <w:spacing w:before="0" w:beforeAutospacing="0" w:after="0" w:line="360" w:lineRule="auto"/>
        <w:ind w:left="0" w:firstLine="0"/>
        <w:rPr>
          <w:rFonts w:hint="eastAsia" w:ascii="宋体" w:hAnsi="宋体" w:eastAsia="宋体"/>
          <w:b/>
          <w:bCs/>
        </w:rPr>
      </w:pPr>
      <w:r>
        <w:rPr>
          <w:rFonts w:hint="eastAsia" w:ascii="宋体" w:hAnsi="宋体" w:eastAsia="宋体"/>
          <w:b/>
          <w:bCs/>
        </w:rPr>
        <w:t>RAG分析以及对LLMs的评估</w:t>
      </w:r>
    </w:p>
    <w:p>
      <w:pPr>
        <w:spacing w:line="360" w:lineRule="auto"/>
        <w:ind w:firstLine="480"/>
        <w:rPr>
          <w:rFonts w:hint="eastAsia"/>
        </w:rPr>
      </w:pPr>
      <w:r>
        <w:rPr>
          <w:rFonts w:hint="eastAsia"/>
        </w:rPr>
        <w:t>这部分主要讨论了增强检索型模型（Retrieval-Augmented Models）和LLMs的评估。首先指出，L</w:t>
      </w:r>
      <w:r>
        <w:t>LMs</w:t>
      </w:r>
      <w:r>
        <w:rPr>
          <w:rFonts w:hint="eastAsia"/>
        </w:rPr>
        <w:t xml:space="preserve">通常存在知识过时和生成幻觉的问题。通过使用外部知识作为引导，检索增强型模型能够生成更准确、可靠的回应，并在开放领域问答、对话、特定领域问答和代码生成等任务中取得了显著成果。随着大型模型的发展，一系列检索增强工具和产品，如ChatGPT检索插件、Langchain、新Bing等，受到广泛关注。然而，在实际场景中，检索到的文本不可避免地包含噪声。 </w:t>
      </w:r>
    </w:p>
    <w:p>
      <w:pPr>
        <w:spacing w:line="360" w:lineRule="auto"/>
        <w:ind w:firstLine="480"/>
        <w:rPr>
          <w:ins w:id="10" w:author="Charon" w:date="2024-03-08T09:47:36Z"/>
          <w:rFonts w:hint="eastAsia"/>
        </w:rPr>
      </w:pPr>
      <w:r>
        <w:rPr>
          <w:rFonts w:hint="eastAsia"/>
        </w:rPr>
        <w:t>接着文本讨论了对LLM的评估，由于它们在通用能力方面的显著表现，评估LLM受到了重视。这些评估有助于我们更深入地理解LLM的特定能力和局限性，同时为未来研究提供宝贵指导。以往的基准测试，如GLUE和SuperCLUE，主要关注于评估自然语言理解方面的NLP任务。然而，这些评估常常未能完全捕捉到LLM的能力。随后提出了MMLU等基准，用以衡量语言模型在预训练时获得的知识。最近，随着LLM的发展，出现了一系列通用评估基准，如AGIEval、C-Eval、AlpacaEval和OpenLLM Leaderboard等。除了通用能力之外，还有专注于评估模型特定能力的基准，例如CValues关注LLM的安全性和责任感，M3Exam关注人类考试，ToolBench评估LLM如何使用外部工具。最近，Adlakha等人评估了LLM在现有QA数据集中的RAG。不同于他们的工作，本文专注于RAG的四种必需能力，并创建了检索增强生成基准来评估LLM。</w:t>
      </w:r>
    </w:p>
    <w:p>
      <w:pPr>
        <w:spacing w:line="360" w:lineRule="auto"/>
        <w:ind w:firstLine="480"/>
        <w:rPr>
          <w:rFonts w:hint="eastAsia"/>
        </w:rPr>
      </w:pPr>
    </w:p>
    <w:p>
      <w:pPr>
        <w:pStyle w:val="3"/>
        <w:numPr>
          <w:ilvl w:val="0"/>
          <w:numId w:val="1"/>
        </w:numPr>
        <w:spacing w:before="0" w:beforeAutospacing="0" w:after="0" w:line="360" w:lineRule="auto"/>
        <w:ind w:firstLine="0"/>
        <w:rPr>
          <w:ins w:id="11" w:author="Charon" w:date="2024-03-08T09:46:43Z"/>
          <w:rFonts w:hint="eastAsia" w:ascii="宋体" w:hAnsi="宋体" w:eastAsia="宋体"/>
          <w:b/>
          <w:bCs/>
        </w:rPr>
      </w:pPr>
      <w:r>
        <w:rPr>
          <w:rFonts w:hint="eastAsia" w:ascii="宋体" w:hAnsi="宋体" w:eastAsia="宋体"/>
          <w:b/>
          <w:bCs/>
        </w:rPr>
        <w:t>构建</w:t>
      </w:r>
      <w:r>
        <w:rPr>
          <w:rFonts w:hint="default" w:ascii="Times New Roman" w:hAnsi="Times New Roman" w:eastAsia="宋体" w:cs="Times New Roman"/>
          <w:b/>
          <w:bCs/>
        </w:rPr>
        <w:t>RAG</w:t>
      </w:r>
      <w:r>
        <w:rPr>
          <w:rFonts w:hint="eastAsia" w:ascii="宋体" w:hAnsi="宋体" w:eastAsia="宋体"/>
          <w:b/>
          <w:bCs/>
        </w:rPr>
        <w:t>评估基准</w:t>
      </w:r>
    </w:p>
    <w:p>
      <w:pPr>
        <w:pStyle w:val="3"/>
        <w:numPr>
          <w:ilvl w:val="1"/>
          <w:numId w:val="1"/>
        </w:numPr>
        <w:spacing w:before="0" w:beforeAutospacing="0" w:after="0" w:line="360" w:lineRule="auto"/>
        <w:rPr>
          <w:rFonts w:hint="eastAsia" w:ascii="宋体" w:hAnsi="宋体" w:eastAsia="宋体"/>
          <w:b/>
          <w:bCs/>
        </w:rPr>
      </w:pPr>
      <w:r>
        <w:rPr>
          <w:rFonts w:hint="default" w:ascii="Times New Roman" w:hAnsi="Times New Roman" w:eastAsia="宋体" w:cs="Times New Roman"/>
          <w:b/>
          <w:bCs/>
        </w:rPr>
        <w:t>RAG</w:t>
      </w:r>
      <w:r>
        <w:rPr>
          <w:rFonts w:hint="eastAsia" w:ascii="宋体" w:hAnsi="宋体" w:eastAsia="宋体"/>
          <w:b/>
          <w:bCs/>
        </w:rPr>
        <w:t>四个基本能力</w:t>
      </w:r>
    </w:p>
    <w:p>
      <w:pPr>
        <w:spacing w:line="360" w:lineRule="auto"/>
        <w:ind w:firstLine="480"/>
        <w:rPr>
          <w:rFonts w:hint="eastAsia"/>
        </w:rPr>
      </w:pPr>
      <w:r>
        <w:rPr>
          <w:rFonts w:hint="eastAsia"/>
        </w:rPr>
        <w:t>RAG的目的是通过利用外部知识来解决大型语言模型（LLMs）面临的一些问题，如幻觉效应和过时的知识，从而使LLMs能够生成更准确和可靠的回答。然而，由于存在一些问题，LLMs并不总能如预期那样有效地应用RAG，所以文章具体关注四个方面的能力：</w:t>
      </w:r>
    </w:p>
    <w:p>
      <w:pPr>
        <w:pStyle w:val="27"/>
        <w:rPr>
          <w:rFonts w:hint="eastAsia"/>
        </w:rPr>
      </w:pPr>
      <w:r>
        <w:rPr>
          <w:rFonts w:hint="eastAsia"/>
          <w:b/>
          <w:bCs/>
        </w:rPr>
        <w:t>噪声鲁棒性(</w:t>
      </w:r>
      <w:r>
        <w:rPr>
          <w:b/>
          <w:bCs/>
        </w:rPr>
        <w:t>noise robustness)</w:t>
      </w:r>
      <w:r>
        <w:rPr>
          <w:rFonts w:hint="eastAsia"/>
        </w:rPr>
        <w:t>：考察LLMs在处理含有噪声的文档时的稳健性。由于检索器并不完美，它们检索到的外部知识通常包含大量噪声，即与问题相关但不包含答案信息的文档。LLMs必须能够从这些噪声文档中提取必要信息，以有效回答用户问题。</w:t>
      </w:r>
    </w:p>
    <w:p>
      <w:pPr>
        <w:pStyle w:val="27"/>
        <w:rPr>
          <w:rFonts w:hint="eastAsia"/>
        </w:rPr>
      </w:pPr>
      <w:r>
        <w:rPr>
          <w:rFonts w:hint="eastAsia"/>
          <w:b/>
          <w:bCs/>
        </w:rPr>
        <w:t>负面拒绝(</w:t>
      </w:r>
      <w:r>
        <w:rPr>
          <w:b/>
          <w:bCs/>
        </w:rPr>
        <w:t>negative</w:t>
      </w:r>
      <w:r>
        <w:rPr>
          <w:rFonts w:hint="eastAsia"/>
          <w:b/>
          <w:bCs/>
        </w:rPr>
        <w:t xml:space="preserve"> </w:t>
      </w:r>
      <w:r>
        <w:rPr>
          <w:b/>
          <w:bCs/>
        </w:rPr>
        <w:t>rejection)</w:t>
      </w:r>
      <w:r>
        <w:rPr>
          <w:rFonts w:hint="eastAsia"/>
        </w:rPr>
        <w:t>：衡量LLMs在上下文中没有提供有用信息时拒绝回答问题的能力</w:t>
      </w:r>
      <w:r>
        <w:rPr>
          <w:rFonts w:hint="eastAsia"/>
          <w:lang w:eastAsia="zh-CN"/>
        </w:rPr>
        <w:t>。</w:t>
      </w:r>
      <w:r>
        <w:rPr>
          <w:rFonts w:hint="eastAsia"/>
        </w:rPr>
        <w:t>在现实世界中，搜索引擎经常无法检索到包含答案的文档。在这些情况下，模型有能力拒绝识别并避免生成误导性内容是很重要的。</w:t>
      </w:r>
    </w:p>
    <w:p>
      <w:pPr>
        <w:pStyle w:val="27"/>
        <w:rPr>
          <w:rFonts w:hint="eastAsia"/>
        </w:rPr>
      </w:pPr>
      <w:r>
        <w:rPr>
          <w:rFonts w:hint="eastAsia"/>
          <w:b/>
          <w:bCs/>
        </w:rPr>
        <w:t>信息整合(</w:t>
      </w:r>
      <w:r>
        <w:rPr>
          <w:b/>
          <w:bCs/>
        </w:rPr>
        <w:t>information integration)</w:t>
      </w:r>
      <w:r>
        <w:rPr>
          <w:rFonts w:hint="eastAsia"/>
        </w:rPr>
        <w:t>：指LLMs从多个文档中整合答案的能力。在许多情况下，一个问题的答案可能分布在多个文档中。例如，“2022年美国公开赛男女单打冠军是谁？”这个问题的答案可能在不同的文档中提到。为了更好地回答复杂问题，LLMs需要有能力整合信息。</w:t>
      </w:r>
    </w:p>
    <w:p>
      <w:pPr>
        <w:pStyle w:val="27"/>
        <w:rPr>
          <w:rFonts w:hint="eastAsia"/>
        </w:rPr>
      </w:pPr>
      <w:ins w:id="12" w:author="Charon" w:date="2024-03-08T09:56:19Z">
        <w:r>
          <w:rPr>
            <w:rFonts w:hint="eastAsia"/>
            <w:b/>
            <w:bCs/>
            <w:lang w:val="en-US" w:eastAsia="zh-CN"/>
          </w:rPr>
          <w:t>反</w:t>
        </w:r>
      </w:ins>
      <w:r>
        <w:rPr>
          <w:rFonts w:hint="eastAsia"/>
          <w:b/>
          <w:bCs/>
        </w:rPr>
        <w:t>事实鲁棒性(</w:t>
      </w:r>
      <w:r>
        <w:rPr>
          <w:b/>
          <w:bCs/>
        </w:rPr>
        <w:t>counterfactual robustness)</w:t>
      </w:r>
      <w:r>
        <w:rPr>
          <w:rFonts w:hint="eastAsia"/>
          <w:b/>
          <w:bCs/>
        </w:rPr>
        <w:t>：</w:t>
      </w:r>
      <w:r>
        <w:rPr>
          <w:rFonts w:hint="eastAsia"/>
        </w:rPr>
        <w:t>是指LLMs处理外部知识中错误的能力。在现实世界中，互联网上充斥着大量错误信息。请注意，这里仅评估LLMs在得到关于检索信息潜在风险的警告后的表现。</w:t>
      </w:r>
    </w:p>
    <w:p>
      <w:pPr>
        <w:spacing w:line="360" w:lineRule="auto"/>
        <w:ind w:firstLine="480"/>
        <w:rPr>
          <w:rFonts w:hint="eastAsia"/>
        </w:rPr>
      </w:pPr>
      <w:r>
        <w:rPr>
          <w:rFonts w:hint="eastAsia"/>
        </w:rPr>
        <w:t>由于在现实场景中，不可能获得包含所有必要外部知识的完美文档。因此，评估模型这四种能力对于衡量LLMs的RAG变得至关重要。</w:t>
      </w:r>
    </w:p>
    <w:p>
      <w:pPr>
        <w:pStyle w:val="27"/>
        <w:numPr>
          <w:ilvl w:val="1"/>
          <w:numId w:val="1"/>
        </w:numPr>
        <w:spacing w:line="360" w:lineRule="auto"/>
        <w:ind w:firstLineChars="0"/>
        <w:rPr>
          <w:b/>
          <w:bCs/>
        </w:rPr>
      </w:pPr>
      <w:r>
        <w:rPr>
          <w:rFonts w:hint="eastAsia"/>
          <w:b/>
          <w:bCs/>
        </w:rPr>
        <w:t>数据构建</w:t>
      </w:r>
    </w:p>
    <w:p>
      <w:pPr>
        <w:pStyle w:val="27"/>
        <w:ind w:firstLine="0" w:firstLineChars="0"/>
        <w:jc w:val="center"/>
        <w:rPr>
          <w:ins w:id="13" w:author="Charon" w:date="2024-03-08T09:59:16Z"/>
        </w:rPr>
      </w:pPr>
      <w:r>
        <w:drawing>
          <wp:inline distT="0" distB="0" distL="114300" distR="114300">
            <wp:extent cx="2524125" cy="3229610"/>
            <wp:effectExtent l="0" t="0" r="9525" b="8890"/>
            <wp:docPr id="496886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6336"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24125" cy="3229610"/>
                    </a:xfrm>
                    <a:prstGeom prst="rect">
                      <a:avLst/>
                    </a:prstGeom>
                  </pic:spPr>
                </pic:pic>
              </a:graphicData>
            </a:graphic>
          </wp:inline>
        </w:drawing>
      </w:r>
    </w:p>
    <w:p>
      <w:pPr>
        <w:pStyle w:val="27"/>
        <w:ind w:firstLine="420" w:firstLineChars="0"/>
        <w:rPr>
          <w:rFonts w:hint="eastAsia"/>
        </w:rPr>
      </w:pPr>
      <w:r>
        <w:rPr>
          <w:rFonts w:hint="eastAsia"/>
        </w:rPr>
        <w:t>构建数据的整体流程如图2</w:t>
      </w:r>
      <w:ins w:id="14" w:author="Charon" w:date="2024-03-08T09:59:43Z">
        <w:r>
          <w:rPr>
            <w:rFonts w:hint="eastAsia"/>
            <w:lang w:eastAsia="zh-CN"/>
          </w:rPr>
          <w:t>。</w:t>
        </w:r>
      </w:ins>
      <w:r>
        <w:rPr>
          <w:rFonts w:hint="eastAsia"/>
        </w:rPr>
        <w:t>数据构建灵感来源：RGB受到先前LLMs基准测试的启发，采用问答格式进行评估。通过评估LLMs对问题的检索增强回应来测试它们的能力。为模拟现实世界场景，使用真实新闻文章构建问题和答案数据。</w:t>
      </w:r>
    </w:p>
    <w:p>
      <w:pPr>
        <w:pStyle w:val="27"/>
        <w:rPr>
          <w:rFonts w:hint="eastAsia"/>
        </w:rPr>
      </w:pPr>
      <w:r>
        <w:rPr>
          <w:rFonts w:hint="eastAsia"/>
          <w:b/>
          <w:bCs/>
        </w:rPr>
        <w:t>QA实例生成：</w:t>
      </w:r>
      <w:r>
        <w:rPr>
          <w:rFonts w:hint="eastAsia"/>
        </w:rPr>
        <w:t>首先收集最新的新闻文章（考虑到L</w:t>
      </w:r>
      <w:r>
        <w:t>LMs</w:t>
      </w:r>
      <w:r>
        <w:rPr>
          <w:rFonts w:hint="eastAsia"/>
        </w:rPr>
        <w:t>中包含大量知识，因此测量前三种能力时可能会出现偏差。为了减少偏差，使用最新的新闻文章来构建R</w:t>
      </w:r>
      <w:r>
        <w:t>GB</w:t>
      </w:r>
      <w:r>
        <w:rPr>
          <w:rFonts w:hint="eastAsia"/>
        </w:rPr>
        <w:t>实例），并使用提示让ChatGPT为每篇文章生成事件、问题和答案。通过生成事件，模型能够初步过滤掉不包含任何事件的新闻文章。生成后，人工检查答案并过滤掉难以通过搜索引擎检索到的数据。</w:t>
      </w:r>
    </w:p>
    <w:p>
      <w:pPr>
        <w:pStyle w:val="27"/>
        <w:rPr>
          <w:rFonts w:hint="eastAsia"/>
        </w:rPr>
      </w:pPr>
      <w:r>
        <w:rPr>
          <w:rFonts w:hint="eastAsia"/>
          <w:b/>
          <w:bCs/>
        </w:rPr>
        <w:t>使用搜索引擎检索：</w:t>
      </w:r>
      <w:r>
        <w:rPr>
          <w:rFonts w:hint="eastAsia"/>
        </w:rPr>
        <w:t>对于每个查询，使用谷歌API检索10个相关网页并从中提取文本片段。同时，阅读这些网页并将其文本内容转换为最多300个标记的文本块。使用现有的基于稠密向量的检索模型</w:t>
      </w:r>
      <w:ins w:id="15" w:author="Charon" w:date="2024-03-08T12:16:56Z">
        <w:r>
          <w:rPr>
            <w:rFonts w:hint="eastAsia"/>
            <w:vertAlign w:val="superscript"/>
            <w:lang w:eastAsia="zh-CN"/>
          </w:rPr>
          <w:fldChar w:fldCharType="begin"/>
        </w:r>
      </w:ins>
      <w:ins w:id="16" w:author="Charon" w:date="2024-03-08T12:16:56Z">
        <w:r>
          <w:rPr>
            <w:rFonts w:hint="eastAsia"/>
            <w:vertAlign w:val="superscript"/>
            <w:lang w:eastAsia="zh-CN"/>
          </w:rPr>
          <w:instrText xml:space="preserve"> REF _Ref20641 \n \h </w:instrText>
        </w:r>
      </w:ins>
      <w:ins w:id="17" w:author="Charon" w:date="2024-03-08T12:16:56Z">
        <w:r>
          <w:rPr>
            <w:rFonts w:hint="eastAsia"/>
            <w:vertAlign w:val="superscript"/>
            <w:lang w:eastAsia="zh-CN"/>
          </w:rPr>
          <w:fldChar w:fldCharType="separate"/>
        </w:r>
      </w:ins>
      <w:ins w:id="18" w:author="Charon" w:date="2024-03-08T12:16:56Z">
        <w:r>
          <w:rPr>
            <w:rFonts w:hint="eastAsia"/>
            <w:vertAlign w:val="superscript"/>
            <w:lang w:eastAsia="zh-CN"/>
          </w:rPr>
          <w:t>[1]</w:t>
        </w:r>
      </w:ins>
      <w:ins w:id="19" w:author="Charon" w:date="2024-03-08T12:16:56Z">
        <w:r>
          <w:rPr>
            <w:rFonts w:hint="eastAsia"/>
            <w:vertAlign w:val="superscript"/>
            <w:lang w:eastAsia="zh-CN"/>
          </w:rPr>
          <w:fldChar w:fldCharType="end"/>
        </w:r>
      </w:ins>
      <w:r>
        <w:rPr>
          <w:rFonts w:hint="eastAsia"/>
        </w:rPr>
        <w:t>（</w:t>
      </w:r>
      <w:r>
        <w:t>dense retrieval model</w:t>
      </w:r>
      <w:r>
        <w:rPr>
          <w:rFonts w:hint="eastAsia"/>
        </w:rPr>
        <w:t>），选择最符合查询的前30个文本块。这些检索到的文本块和它对应的API提供的片段将作为外部文档。这些文档根据是否包含答案被分为正面文档和负面文档。</w:t>
      </w:r>
    </w:p>
    <w:p>
      <w:pPr>
        <w:pStyle w:val="27"/>
      </w:pPr>
      <w:r>
        <w:rPr>
          <w:rFonts w:hint="eastAsia"/>
          <w:b/>
          <w:bCs/>
        </w:rPr>
        <w:t>为每种能力构建测试集：</w:t>
      </w:r>
      <w:r>
        <w:rPr>
          <w:rFonts w:hint="eastAsia"/>
        </w:rPr>
        <w:t>扩展语料库，并将其分为4个测试集来评估LLMs的上述基本能力。为评估噪声鲁棒性，根据所需的噪声比例抽取不同数量的负面文档。对于负面拒绝，所有外部文档都从负面文档中抽样。对于信息整合能力，进一步基于上述生成的问题构建数据。这涉及扩展或重写这些问题，以使它们的答案涵盖多个方面。回答这类问题需要利用来自不同文档的信息。</w:t>
      </w:r>
      <w:r>
        <w:t>例如，“谁赢得了2023年超级碗MVP？”可以改写为“谁赢得了2022年和2023年超级碗的MVP？”。</w:t>
      </w:r>
    </w:p>
    <w:p>
      <w:pPr>
        <w:pStyle w:val="27"/>
        <w:rPr>
          <w:rFonts w:hint="eastAsia"/>
        </w:rPr>
      </w:pPr>
      <w:r>
        <w:rPr>
          <w:rFonts w:hint="eastAsia"/>
        </w:rPr>
        <w:t>与前三种能力不同，反事实鲁棒性的数据仅基于模型的内部知识构建。基于上述生成的问题，使用ChatGPT自动生成其已知的知识。例如，基于“2022年诺贝尔生理学或医学奖得主是谁？”的问题，模型将生成已知的问题“2021年诺贝尔文学奖得主是谁？”和答案“阿卜杜拉扎克·古尔纳”。然后人工验证生成的答案，并如上所述检索相关文档。为了使文档包含事实错误，手动修改答案并替换文档中相应的部分。</w:t>
      </w:r>
    </w:p>
    <w:p>
      <w:pPr>
        <w:pStyle w:val="27"/>
        <w:rPr>
          <w:rFonts w:hint="eastAsia"/>
        </w:rPr>
      </w:pPr>
      <w:r>
        <w:rPr>
          <w:rFonts w:hint="eastAsia"/>
        </w:rPr>
        <w:t>最终在RGB中共收集了600个基础问题，以及200个额外问题用于评估信息整合能力和200个额外问题用于评估反事实鲁棒性。这些实例一半是英语，另一半是中文。</w:t>
      </w:r>
    </w:p>
    <w:p>
      <w:pPr>
        <w:pStyle w:val="4"/>
        <w:numPr>
          <w:ilvl w:val="1"/>
          <w:numId w:val="1"/>
        </w:numPr>
        <w:spacing w:before="0" w:beforeAutospacing="0" w:after="0" w:afterAutospacing="0" w:line="360" w:lineRule="auto"/>
        <w:ind w:left="0" w:firstLine="0"/>
        <w:rPr>
          <w:rFonts w:hint="eastAsia" w:ascii="宋体" w:hAnsi="宋体" w:eastAsia="宋体"/>
          <w:b/>
          <w:bCs/>
        </w:rPr>
      </w:pPr>
      <w:r>
        <w:rPr>
          <w:rFonts w:hint="eastAsia" w:ascii="宋体" w:hAnsi="宋体" w:eastAsia="宋体"/>
          <w:b/>
          <w:bCs/>
        </w:rPr>
        <w:t>评估指标</w:t>
      </w:r>
    </w:p>
    <w:p>
      <w:pPr>
        <w:pStyle w:val="27"/>
        <w:rPr>
          <w:rFonts w:hint="eastAsia"/>
        </w:rPr>
      </w:pPr>
      <w:r>
        <w:rPr>
          <w:rFonts w:hint="eastAsia"/>
        </w:rPr>
        <w:t>主要是评估LLMs在以下四个能力方面的表现：</w:t>
      </w:r>
    </w:p>
    <w:p>
      <w:pPr>
        <w:pStyle w:val="27"/>
        <w:rPr>
          <w:rFonts w:hint="eastAsia"/>
        </w:rPr>
      </w:pPr>
      <w:r>
        <w:rPr>
          <w:rFonts w:hint="eastAsia"/>
          <w:b/>
          <w:bCs/>
        </w:rPr>
        <w:t>准确性：</w:t>
      </w:r>
      <w:r>
        <w:rPr>
          <w:rFonts w:hint="eastAsia"/>
        </w:rPr>
        <w:t>用于衡量噪声鲁棒性和信息整合能力。采用精确匹配的方法，如果生成的文本与答案完全匹配，则视为正确答案。</w:t>
      </w:r>
    </w:p>
    <w:p>
      <w:pPr>
        <w:pStyle w:val="27"/>
        <w:rPr>
          <w:rFonts w:hint="eastAsia"/>
        </w:rPr>
      </w:pPr>
      <w:r>
        <w:rPr>
          <w:rFonts w:hint="eastAsia"/>
          <w:b/>
          <w:bCs/>
        </w:rPr>
        <w:t>拒绝率：</w:t>
      </w:r>
      <w:r>
        <w:rPr>
          <w:rFonts w:hint="eastAsia"/>
        </w:rPr>
        <w:t>用于衡量负面拒绝能力。当只提供含有噪声的文档时，LLMs应输出：“由于文档中的信息不足，我无法回答这个问题。”（使用说明来告知模型）。如果模型生成了这一内容，表明拒绝成功。</w:t>
      </w:r>
    </w:p>
    <w:p>
      <w:pPr>
        <w:pStyle w:val="27"/>
        <w:rPr>
          <w:rFonts w:hint="eastAsia"/>
        </w:rPr>
      </w:pPr>
      <w:r>
        <w:rPr>
          <w:rFonts w:hint="eastAsia"/>
          <w:b/>
          <w:bCs/>
        </w:rPr>
        <w:t>检错率：</w:t>
      </w:r>
      <w:r>
        <w:rPr>
          <w:rFonts w:hint="eastAsia"/>
        </w:rPr>
        <w:t>衡量模型是否能检测到文档中的事实错误。当提供的文档包含事实错误时，模型应输出：“提供的文档中存在事实错误。”（使用说明来告知模型）。如果模型生成了这个内容，表明模型检测到了文档中的错误信息。</w:t>
      </w:r>
    </w:p>
    <w:p>
      <w:pPr>
        <w:pStyle w:val="27"/>
        <w:rPr>
          <w:rFonts w:hint="eastAsia"/>
        </w:rPr>
      </w:pPr>
      <w:r>
        <w:rPr>
          <w:rFonts w:hint="eastAsia"/>
          <w:b/>
          <w:bCs/>
        </w:rPr>
        <w:t>纠错率：</w:t>
      </w:r>
      <w:r>
        <w:rPr>
          <w:rFonts w:hint="eastAsia"/>
        </w:rPr>
        <w:t>衡量模型在识别错误后是否能提供正确答案。在识别出事实错误后，要求模型生成正确的答案。如果模型生成了正确的答案，表明模型能够纠正文档中的错误。</w:t>
      </w:r>
    </w:p>
    <w:p>
      <w:pPr>
        <w:pStyle w:val="27"/>
        <w:rPr>
          <w:rFonts w:hint="eastAsia"/>
        </w:rPr>
      </w:pPr>
      <w:r>
        <w:rPr>
          <w:rFonts w:hint="eastAsia"/>
        </w:rPr>
        <w:t>考虑到模型可能不会完全遵循指示，对于拒绝率和检错率，还使用ChatGPT进行额外评估。具体来说，通过使用说明和演示来评估模型的回复，以确定它们是否能反映出文档中不存在的信息或识别出任何事实错误。</w:t>
      </w:r>
    </w:p>
    <w:p>
      <w:pPr>
        <w:pStyle w:val="2"/>
        <w:numPr>
          <w:ilvl w:val="0"/>
          <w:numId w:val="1"/>
        </w:numPr>
        <w:spacing w:before="0" w:after="0" w:line="360" w:lineRule="auto"/>
        <w:ind w:left="0" w:firstLine="0"/>
        <w:jc w:val="both"/>
        <w:rPr>
          <w:rFonts w:hint="eastAsia" w:ascii="宋体" w:hAnsi="宋体" w:eastAsia="宋体"/>
          <w:b/>
          <w:bCs/>
          <w:sz w:val="24"/>
          <w:szCs w:val="24"/>
        </w:rPr>
      </w:pPr>
      <w:r>
        <w:rPr>
          <w:rFonts w:hint="eastAsia" w:ascii="宋体" w:hAnsi="宋体" w:eastAsia="宋体"/>
          <w:b/>
          <w:bCs/>
          <w:sz w:val="24"/>
          <w:szCs w:val="24"/>
        </w:rPr>
        <w:t>实验</w:t>
      </w:r>
      <w:ins w:id="20" w:author="Charon" w:date="2024-03-08T10:25:50Z">
        <w:r>
          <w:rPr>
            <w:rFonts w:hint="eastAsia" w:ascii="宋体" w:hAnsi="宋体" w:eastAsia="宋体"/>
            <w:b/>
            <w:bCs/>
            <w:sz w:val="24"/>
            <w:szCs w:val="24"/>
            <w:lang w:val="en-US" w:eastAsia="zh-CN"/>
          </w:rPr>
          <w:t>和</w:t>
        </w:r>
      </w:ins>
      <w:r>
        <w:rPr>
          <w:rFonts w:hint="eastAsia" w:ascii="宋体" w:hAnsi="宋体" w:eastAsia="宋体"/>
          <w:b/>
          <w:bCs/>
          <w:sz w:val="24"/>
          <w:szCs w:val="24"/>
        </w:rPr>
        <w:t>结果</w:t>
      </w:r>
    </w:p>
    <w:p>
      <w:pPr>
        <w:pStyle w:val="3"/>
        <w:numPr>
          <w:ilvl w:val="1"/>
          <w:numId w:val="1"/>
        </w:numPr>
        <w:spacing w:before="0" w:beforeAutospacing="0" w:after="0" w:line="360" w:lineRule="auto"/>
        <w:ind w:left="0" w:firstLine="0"/>
        <w:rPr>
          <w:rFonts w:hint="eastAsia" w:ascii="宋体" w:hAnsi="宋体" w:eastAsia="宋体"/>
          <w:b/>
          <w:bCs/>
        </w:rPr>
      </w:pPr>
      <w:r>
        <w:rPr>
          <w:rFonts w:hint="eastAsia" w:ascii="宋体" w:hAnsi="宋体" w:eastAsia="宋体"/>
          <w:b/>
          <w:bCs/>
        </w:rPr>
        <w:t>实验设置</w:t>
      </w:r>
    </w:p>
    <w:p>
      <w:pPr>
        <w:spacing w:line="360" w:lineRule="auto"/>
        <w:ind w:firstLine="480"/>
      </w:pPr>
      <w:r>
        <w:rPr>
          <w:rFonts w:hint="eastAsia"/>
        </w:rPr>
        <w:t>任务格式：由于上下文限制，每个问题提供5份外部文档。在关于噪声鲁棒性的实验中，评估了从0到0.8的噪声比率的场景。为了全面评估整体能力，每种语言都采用了统一的指令，如图3所示。</w:t>
      </w:r>
    </w:p>
    <w:p>
      <w:pPr>
        <w:ind w:firstLine="480"/>
        <w:jc w:val="center"/>
        <w:rPr>
          <w:rFonts w:hint="eastAsia"/>
        </w:rPr>
      </w:pPr>
      <w:r>
        <w:drawing>
          <wp:inline distT="0" distB="0" distL="0" distR="0">
            <wp:extent cx="2565400" cy="1584325"/>
            <wp:effectExtent l="0" t="0" r="6350" b="0"/>
            <wp:docPr id="752884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84818" name="图片 1"/>
                    <pic:cNvPicPr>
                      <a:picLocks noChangeAspect="1"/>
                    </pic:cNvPicPr>
                  </pic:nvPicPr>
                  <pic:blipFill>
                    <a:blip r:embed="rId8"/>
                    <a:stretch>
                      <a:fillRect/>
                    </a:stretch>
                  </pic:blipFill>
                  <pic:spPr>
                    <a:xfrm>
                      <a:off x="0" y="0"/>
                      <a:ext cx="2582496" cy="1595428"/>
                    </a:xfrm>
                    <a:prstGeom prst="rect">
                      <a:avLst/>
                    </a:prstGeom>
                  </pic:spPr>
                </pic:pic>
              </a:graphicData>
            </a:graphic>
          </wp:inline>
        </w:drawing>
      </w:r>
    </w:p>
    <w:p>
      <w:pPr>
        <w:pStyle w:val="27"/>
      </w:pPr>
      <w:r>
        <w:rPr>
          <w:rFonts w:hint="eastAsia"/>
        </w:rPr>
        <w:t>使用模型：实验评估了6种最先进的大型语言模型，这些模型都能生成英语和中文。包括ChatGPT（OpenAI 2022）、ChatGLM-6B（THUDM 2023a）、ChatGLM2-6B（THUDM 2023b）、Vicuna-7b-v1.3（Chiang et al. 2023）、Qwen-7B-Chat（QwenLM 2023）、BELLE-7B-2M（Yunjie Ji 2023）。</w:t>
      </w:r>
    </w:p>
    <w:p>
      <w:pPr>
        <w:pStyle w:val="27"/>
        <w:ind w:firstLine="420" w:firstLineChars="0"/>
        <w:rPr>
          <w:rFonts w:hint="eastAsia"/>
        </w:rPr>
      </w:pPr>
      <w:r>
        <w:rPr>
          <w:rFonts w:hint="eastAsia"/>
        </w:rPr>
        <w:t>这些模型均使用了NVIDIA GeForce RTX 3090进行实验。</w:t>
      </w:r>
    </w:p>
    <w:p>
      <w:pPr>
        <w:pStyle w:val="27"/>
        <w:numPr>
          <w:ilvl w:val="1"/>
          <w:numId w:val="1"/>
        </w:numPr>
        <w:ind w:firstLine="0" w:firstLineChars="0"/>
        <w:rPr>
          <w:rFonts w:hint="eastAsia" w:ascii="宋体" w:hAnsi="宋体" w:cs="宋体"/>
          <w:b/>
          <w:bCs/>
        </w:rPr>
      </w:pPr>
      <w:r>
        <w:rPr>
          <w:rFonts w:hint="default" w:ascii="Times New Roman" w:hAnsi="Times New Roman" w:cs="Times New Roman"/>
          <w:b/>
          <w:bCs/>
          <w:color w:val="000000"/>
          <w:sz w:val="22"/>
          <w:szCs w:val="22"/>
        </w:rPr>
        <w:t>Noise Robustness</w:t>
      </w:r>
      <w:r>
        <w:rPr>
          <w:rFonts w:hint="eastAsia" w:ascii="宋体" w:hAnsi="宋体" w:cs="宋体"/>
          <w:b/>
          <w:bCs/>
        </w:rPr>
        <w:t>的结果</w:t>
      </w:r>
    </w:p>
    <w:p>
      <w:pPr>
        <w:spacing w:line="480" w:lineRule="auto"/>
        <w:ind w:firstLine="480"/>
        <w:rPr>
          <w:rFonts w:hint="eastAsia"/>
        </w:rPr>
      </w:pPr>
      <w:r>
        <w:rPr>
          <w:rFonts w:hint="eastAsia"/>
        </w:rPr>
        <w:t>研究评估了不同噪声比率下的准确性，结果显示在表1中：</w:t>
      </w:r>
    </w:p>
    <w:p>
      <w:pPr>
        <w:spacing w:line="480" w:lineRule="auto"/>
        <w:ind w:firstLine="480"/>
        <w:jc w:val="center"/>
      </w:pPr>
      <w:r>
        <w:drawing>
          <wp:inline distT="0" distB="0" distL="0" distR="0">
            <wp:extent cx="4830445" cy="1184910"/>
            <wp:effectExtent l="0" t="0" r="8255" b="0"/>
            <wp:docPr id="1454776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76709" name="图片 1"/>
                    <pic:cNvPicPr>
                      <a:picLocks noChangeAspect="1"/>
                    </pic:cNvPicPr>
                  </pic:nvPicPr>
                  <pic:blipFill>
                    <a:blip r:embed="rId9"/>
                    <a:stretch>
                      <a:fillRect/>
                    </a:stretch>
                  </pic:blipFill>
                  <pic:spPr>
                    <a:xfrm>
                      <a:off x="0" y="0"/>
                      <a:ext cx="4847686" cy="1189451"/>
                    </a:xfrm>
                    <a:prstGeom prst="rect">
                      <a:avLst/>
                    </a:prstGeom>
                  </pic:spPr>
                </pic:pic>
              </a:graphicData>
            </a:graphic>
          </wp:inline>
        </w:drawing>
      </w:r>
    </w:p>
    <w:p>
      <w:pPr>
        <w:spacing w:line="480" w:lineRule="auto"/>
        <w:ind w:firstLine="480"/>
        <w:rPr>
          <w:rFonts w:hint="eastAsia"/>
        </w:rPr>
      </w:pPr>
      <w:r>
        <w:rPr>
          <w:rFonts w:hint="eastAsia"/>
        </w:rPr>
        <w:t>RAG能有效提升LLMs的回应。即使在有噪声的情况下，LLMs表现出强大的性能，表明RAG是一种让LLMs生成准确可靠回答的有前景的方法。</w:t>
      </w:r>
    </w:p>
    <w:p>
      <w:pPr>
        <w:spacing w:line="480" w:lineRule="auto"/>
        <w:ind w:firstLine="480"/>
        <w:rPr>
          <w:rFonts w:hint="eastAsia"/>
        </w:rPr>
      </w:pPr>
      <w:r>
        <w:rPr>
          <w:rFonts w:hint="eastAsia"/>
        </w:rPr>
        <w:t>增加的噪声比率体现出LLMs中</w:t>
      </w:r>
      <w:r>
        <w:t>RAG</w:t>
      </w:r>
      <w:r>
        <w:rPr>
          <w:rFonts w:hint="eastAsia"/>
        </w:rPr>
        <w:t>的局限性。特别是当噪声比率超过80%时，准确度显著下降（显著性水平为0.05）。例如，ChatGPT的表现从96.33%下降到76.00%，而ChatGLM2-6B的表现从91.33%下降到57.33%。</w:t>
      </w:r>
    </w:p>
    <w:p>
      <w:pPr>
        <w:spacing w:line="480" w:lineRule="auto"/>
        <w:ind w:firstLine="480"/>
        <w:rPr>
          <w:rFonts w:hint="eastAsia"/>
        </w:rPr>
      </w:pPr>
      <w:r>
        <w:rPr>
          <w:rFonts w:hint="eastAsia"/>
        </w:rPr>
        <w:t>错误分析：为了更好地理解噪声对模型生成的负面影响，研究分析了错误答案，发现这些错误通常源于三个原因（如表2所示）：</w:t>
      </w:r>
    </w:p>
    <w:p>
      <w:pPr>
        <w:spacing w:line="480" w:lineRule="auto"/>
        <w:ind w:firstLine="480"/>
        <w:jc w:val="center"/>
      </w:pPr>
      <w:r>
        <w:drawing>
          <wp:inline distT="0" distB="0" distL="0" distR="0">
            <wp:extent cx="4552950" cy="1388110"/>
            <wp:effectExtent l="0" t="0" r="0" b="2540"/>
            <wp:docPr id="1314617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17622" name="图片 1"/>
                    <pic:cNvPicPr>
                      <a:picLocks noChangeAspect="1"/>
                    </pic:cNvPicPr>
                  </pic:nvPicPr>
                  <pic:blipFill>
                    <a:blip r:embed="rId10"/>
                    <a:stretch>
                      <a:fillRect/>
                    </a:stretch>
                  </pic:blipFill>
                  <pic:spPr>
                    <a:xfrm>
                      <a:off x="0" y="0"/>
                      <a:ext cx="4558497" cy="1390160"/>
                    </a:xfrm>
                    <a:prstGeom prst="rect">
                      <a:avLst/>
                    </a:prstGeom>
                  </pic:spPr>
                </pic:pic>
              </a:graphicData>
            </a:graphic>
          </wp:inline>
        </w:drawing>
      </w:r>
    </w:p>
    <w:p>
      <w:pPr>
        <w:spacing w:line="480" w:lineRule="auto"/>
        <w:ind w:firstLine="482"/>
        <w:rPr>
          <w:rFonts w:hint="eastAsia"/>
        </w:rPr>
      </w:pPr>
      <w:r>
        <w:rPr>
          <w:rFonts w:hint="eastAsia"/>
          <w:b/>
          <w:bCs/>
        </w:rPr>
        <w:t>长距离信息</w:t>
      </w:r>
      <w:r>
        <w:rPr>
          <w:rFonts w:hint="eastAsia"/>
        </w:rPr>
        <w:t>：LLMs在外部文档中识别与问题相关但与答案相关信息距离较远的正确答案时常常面临困难。</w:t>
      </w:r>
    </w:p>
    <w:p>
      <w:pPr>
        <w:spacing w:line="480" w:lineRule="auto"/>
        <w:ind w:firstLine="482"/>
        <w:rPr>
          <w:rFonts w:hint="eastAsia"/>
        </w:rPr>
      </w:pPr>
      <w:r>
        <w:rPr>
          <w:rFonts w:hint="eastAsia"/>
          <w:b/>
          <w:bCs/>
        </w:rPr>
        <w:t>证据不确定性</w:t>
      </w:r>
      <w:r>
        <w:rPr>
          <w:rFonts w:hint="eastAsia"/>
        </w:rPr>
        <w:t>：在重大事件之前，如新苹果产品发布或奥斯卡奖公布，互联网上经常流传大量推测性信息，这些信息可能影响LLMs的检索增强生成。</w:t>
      </w:r>
    </w:p>
    <w:p>
      <w:pPr>
        <w:spacing w:line="480" w:lineRule="auto"/>
        <w:ind w:firstLine="482"/>
        <w:rPr>
          <w:rFonts w:hint="eastAsia"/>
        </w:rPr>
      </w:pPr>
      <w:r>
        <w:rPr>
          <w:rFonts w:hint="eastAsia"/>
          <w:b/>
          <w:bCs/>
        </w:rPr>
        <w:t>概念混淆</w:t>
      </w:r>
      <w:r>
        <w:rPr>
          <w:rFonts w:hint="eastAsia"/>
        </w:rPr>
        <w:t>：外部文档中的概念可能与问题中的概念相似但不同，导致LLMs混淆并生成错误答案。</w:t>
      </w:r>
    </w:p>
    <w:p>
      <w:pPr>
        <w:spacing w:line="360" w:lineRule="auto"/>
        <w:ind w:firstLine="480"/>
        <w:rPr>
          <w:rFonts w:hint="eastAsia"/>
        </w:rPr>
      </w:pPr>
      <w:r>
        <w:rPr>
          <w:rFonts w:hint="eastAsia"/>
        </w:rPr>
        <w:t>基于上述分析，研究指出了LLMs在R</w:t>
      </w:r>
      <w:r>
        <w:t>AG</w:t>
      </w:r>
      <w:r>
        <w:rPr>
          <w:rFonts w:hint="eastAsia"/>
        </w:rPr>
        <w:t>方面的某些局限性。为了有效处理互联网上存在的大量噪声，模型需要进一步的详细改进，如对长文档的建模和精确的概念理解。</w:t>
      </w:r>
    </w:p>
    <w:p>
      <w:pPr>
        <w:pStyle w:val="3"/>
        <w:numPr>
          <w:ilvl w:val="1"/>
          <w:numId w:val="1"/>
        </w:numPr>
        <w:spacing w:before="0" w:beforeAutospacing="0" w:after="0" w:line="360" w:lineRule="auto"/>
        <w:ind w:left="0" w:firstLine="0"/>
        <w:rPr>
          <w:rFonts w:hint="eastAsia" w:ascii="宋体" w:hAnsi="宋体" w:eastAsia="宋体"/>
          <w:b/>
          <w:bCs/>
        </w:rPr>
      </w:pPr>
      <w:r>
        <w:rPr>
          <w:rFonts w:hint="default" w:ascii="Times New Roman" w:hAnsi="Times New Roman" w:eastAsia="宋体" w:cs="Times New Roman"/>
          <w:b/>
          <w:bCs/>
          <w:color w:val="000000"/>
          <w:sz w:val="24"/>
          <w:szCs w:val="24"/>
        </w:rPr>
        <w:t>Negative Rejection</w:t>
      </w:r>
      <w:r>
        <w:rPr>
          <w:rFonts w:hint="eastAsia" w:ascii="宋体" w:hAnsi="宋体" w:eastAsia="宋体"/>
          <w:b/>
          <w:bCs/>
        </w:rPr>
        <w:t>的结果</w:t>
      </w:r>
    </w:p>
    <w:p>
      <w:pPr>
        <w:spacing w:line="360" w:lineRule="auto"/>
        <w:ind w:firstLine="480"/>
      </w:pPr>
      <w:r>
        <w:rPr>
          <w:rFonts w:hint="eastAsia"/>
        </w:rPr>
        <w:t>当只提供噪声文档时，评估了LLMs的拒绝率。</w:t>
      </w:r>
    </w:p>
    <w:p>
      <w:pPr>
        <w:spacing w:line="360" w:lineRule="auto"/>
        <w:ind w:firstLine="480"/>
      </w:pPr>
      <w:r>
        <w:rPr>
          <w:rFonts w:hint="eastAsia"/>
        </w:rPr>
        <w:t>结果显示在表3中：</w:t>
      </w:r>
    </w:p>
    <w:p>
      <w:pPr>
        <w:ind w:firstLine="480"/>
        <w:jc w:val="center"/>
      </w:pPr>
      <w:r>
        <w:drawing>
          <wp:inline distT="0" distB="0" distL="0" distR="0">
            <wp:extent cx="2474595" cy="131635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499083" cy="1329562"/>
                    </a:xfrm>
                    <a:prstGeom prst="rect">
                      <a:avLst/>
                    </a:prstGeom>
                  </pic:spPr>
                </pic:pic>
              </a:graphicData>
            </a:graphic>
          </wp:inline>
        </w:drawing>
      </w:r>
    </w:p>
    <w:p>
      <w:pPr>
        <w:spacing w:line="360" w:lineRule="auto"/>
        <w:ind w:firstLine="480"/>
        <w:rPr>
          <w:rFonts w:hint="eastAsia"/>
        </w:rPr>
      </w:pPr>
      <w:r>
        <w:rPr>
          <w:rFonts w:hint="eastAsia"/>
        </w:rPr>
        <w:t>除了通过精确匹配评估拒绝率（表3中的Rej）之外，还利用ChatGPT来确定LLMs的回应中是否包含任何拒绝信息（表3中的Rej*）。研究发现，负面拒绝对LLMs中的RAG构成困难。英语和中文LLMs的最高拒绝率分别仅为45%和43.33%。这表明LLMs</w:t>
      </w:r>
      <w:r>
        <w:rPr>
          <w:rFonts w:hint="eastAsia"/>
          <w:b/>
          <w:bCs/>
        </w:rPr>
        <w:t>容易被噪声文档误导</w:t>
      </w:r>
      <w:r>
        <w:rPr>
          <w:rFonts w:hint="eastAsia"/>
        </w:rPr>
        <w:t>，导致错误答案。</w:t>
      </w:r>
    </w:p>
    <w:p>
      <w:pPr>
        <w:spacing w:line="360" w:lineRule="auto"/>
        <w:ind w:firstLine="482"/>
        <w:rPr>
          <w:rFonts w:hint="eastAsia"/>
        </w:rPr>
      </w:pPr>
      <w:r>
        <w:rPr>
          <w:rFonts w:hint="eastAsia"/>
          <w:b/>
          <w:bCs/>
        </w:rPr>
        <w:t>拒绝率与指令遵循</w:t>
      </w:r>
      <w:r>
        <w:rPr>
          <w:rFonts w:hint="eastAsia"/>
        </w:rPr>
        <w:t>：通过比较Rej和Rej*，发现LLMs未能严格遵循指令，它们经常生成不可预测的回应，这使得将它们用作状态触发器（如识别拒绝）变得困难。</w:t>
      </w:r>
    </w:p>
    <w:p>
      <w:pPr>
        <w:spacing w:line="360" w:lineRule="auto"/>
        <w:ind w:firstLine="482"/>
      </w:pPr>
      <w:r>
        <w:rPr>
          <w:rFonts w:hint="eastAsia"/>
          <w:b/>
          <w:bCs/>
        </w:rPr>
        <w:t>案例研究：</w:t>
      </w:r>
      <w:r>
        <w:rPr>
          <w:rFonts w:hint="eastAsia"/>
        </w:rPr>
        <w:t>在表4中进行了案例研究：</w:t>
      </w:r>
    </w:p>
    <w:p>
      <w:pPr>
        <w:ind w:firstLine="480"/>
        <w:jc w:val="center"/>
      </w:pPr>
      <w:r>
        <w:drawing>
          <wp:inline distT="0" distB="0" distL="0" distR="0">
            <wp:extent cx="3385820" cy="1591310"/>
            <wp:effectExtent l="0" t="0" r="5080" b="8890"/>
            <wp:docPr id="32690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02442" name="图片 1"/>
                    <pic:cNvPicPr>
                      <a:picLocks noChangeAspect="1"/>
                    </pic:cNvPicPr>
                  </pic:nvPicPr>
                  <pic:blipFill>
                    <a:blip r:embed="rId12"/>
                    <a:stretch>
                      <a:fillRect/>
                    </a:stretch>
                  </pic:blipFill>
                  <pic:spPr>
                    <a:xfrm>
                      <a:off x="0" y="0"/>
                      <a:ext cx="3397306" cy="1597072"/>
                    </a:xfrm>
                    <a:prstGeom prst="rect">
                      <a:avLst/>
                    </a:prstGeom>
                  </pic:spPr>
                </pic:pic>
              </a:graphicData>
            </a:graphic>
          </wp:inline>
        </w:drawing>
      </w:r>
    </w:p>
    <w:p>
      <w:pPr>
        <w:spacing w:line="360" w:lineRule="auto"/>
        <w:ind w:firstLine="480"/>
        <w:rPr>
          <w:rFonts w:hint="eastAsia"/>
        </w:rPr>
      </w:pPr>
      <w:r>
        <w:rPr>
          <w:rFonts w:hint="eastAsia"/>
        </w:rPr>
        <w:t>第一个错误是由于</w:t>
      </w:r>
      <w:r>
        <w:rPr>
          <w:rFonts w:hint="eastAsia"/>
          <w:b/>
          <w:bCs/>
        </w:rPr>
        <w:t>证据不确定性</w:t>
      </w:r>
      <w:r>
        <w:rPr>
          <w:rFonts w:hint="eastAsia"/>
        </w:rPr>
        <w:t>造成的。尽管文档只提到了与“亚当·麦凯”（Adam McKay）的接触，并没有明确指出他是电影的导演，但模型仍然得出他担任这一角色的结论。第二个错误是由于</w:t>
      </w:r>
      <w:r>
        <w:rPr>
          <w:rFonts w:hint="eastAsia"/>
          <w:b/>
          <w:bCs/>
        </w:rPr>
        <w:t>概念混淆</w:t>
      </w:r>
      <w:r>
        <w:rPr>
          <w:rFonts w:hint="eastAsia"/>
        </w:rPr>
        <w:t>。提供的答案信息涉及“2018年冬季奥运会”，而不是问题中提到的“2022年奥运会”。</w:t>
      </w:r>
    </w:p>
    <w:p>
      <w:pPr>
        <w:spacing w:line="360" w:lineRule="auto"/>
        <w:ind w:firstLine="480"/>
        <w:rPr>
          <w:rFonts w:hint="eastAsia"/>
        </w:rPr>
      </w:pPr>
      <w:r>
        <w:rPr>
          <w:rFonts w:hint="eastAsia"/>
        </w:rPr>
        <w:t>与直接回答相比，R</w:t>
      </w:r>
      <w:r>
        <w:t>AG</w:t>
      </w:r>
      <w:r>
        <w:rPr>
          <w:rFonts w:hint="eastAsia"/>
        </w:rPr>
        <w:t>在负面拒绝方面构成更大的困难，因为它呈现的相关文档可能误导LLMs并导致错误回应。在未来的发展中，提高LLMs准确匹配问题和选择适当文档的能力将至关重要。</w:t>
      </w:r>
    </w:p>
    <w:p>
      <w:pPr>
        <w:pStyle w:val="27"/>
        <w:numPr>
          <w:ilvl w:val="1"/>
          <w:numId w:val="1"/>
        </w:numPr>
        <w:ind w:firstLine="0" w:firstLineChars="0"/>
        <w:rPr>
          <w:rFonts w:hint="eastAsia"/>
          <w:b/>
          <w:bCs/>
        </w:rPr>
      </w:pPr>
      <w:r>
        <w:rPr>
          <w:b/>
          <w:bCs/>
        </w:rPr>
        <w:t>Information Integration</w:t>
      </w:r>
      <w:r>
        <w:rPr>
          <w:rFonts w:hint="eastAsia"/>
          <w:b/>
          <w:bCs/>
        </w:rPr>
        <w:t>的结果</w:t>
      </w:r>
    </w:p>
    <w:p>
      <w:pPr>
        <w:pStyle w:val="27"/>
      </w:pPr>
      <w:r>
        <w:rPr>
          <w:rFonts w:hint="eastAsia"/>
        </w:rPr>
        <w:t>我们根据外部文档中不同的噪声比率对准确率进行了评估，结果如表5所示：</w:t>
      </w:r>
    </w:p>
    <w:p>
      <w:pPr>
        <w:pStyle w:val="27"/>
        <w:jc w:val="center"/>
        <w:rPr>
          <w:rFonts w:hint="eastAsia"/>
        </w:rPr>
      </w:pPr>
      <w:r>
        <w:drawing>
          <wp:inline distT="0" distB="0" distL="0" distR="0">
            <wp:extent cx="2738120" cy="1320800"/>
            <wp:effectExtent l="0" t="0" r="5080" b="0"/>
            <wp:docPr id="34376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64026" name="图片 1"/>
                    <pic:cNvPicPr>
                      <a:picLocks noChangeAspect="1"/>
                    </pic:cNvPicPr>
                  </pic:nvPicPr>
                  <pic:blipFill>
                    <a:blip r:embed="rId13"/>
                    <a:stretch>
                      <a:fillRect/>
                    </a:stretch>
                  </pic:blipFill>
                  <pic:spPr>
                    <a:xfrm>
                      <a:off x="0" y="0"/>
                      <a:ext cx="2749403" cy="1326125"/>
                    </a:xfrm>
                    <a:prstGeom prst="rect">
                      <a:avLst/>
                    </a:prstGeom>
                  </pic:spPr>
                </pic:pic>
              </a:graphicData>
            </a:graphic>
          </wp:inline>
        </w:drawing>
      </w:r>
    </w:p>
    <w:p>
      <w:pPr>
        <w:pStyle w:val="27"/>
        <w:rPr>
          <w:rFonts w:hint="eastAsia"/>
        </w:rPr>
      </w:pPr>
      <w:r>
        <w:rPr>
          <w:rFonts w:hint="eastAsia"/>
        </w:rPr>
        <w:t>与表1进行比较，发现该模型的信息整合能力较弱，进而影响了噪声鲁棒性方面的能力。</w:t>
      </w:r>
    </w:p>
    <w:p>
      <w:pPr>
        <w:pStyle w:val="27"/>
        <w:rPr>
          <w:rFonts w:hint="eastAsia"/>
        </w:rPr>
      </w:pPr>
      <w:r>
        <w:rPr>
          <w:rFonts w:hint="eastAsia"/>
        </w:rPr>
        <w:t>信息整合局限性：即使在噪声比率为0的情况下，LLMs在英语和中文的最高准确率也只能达到60%和67%。增加噪声比率后，最高准确率降至43%和55%。这表明LLMs在有效整合信息方面存在困难，不适合直接回答复杂问题。</w:t>
      </w:r>
    </w:p>
    <w:p>
      <w:pPr>
        <w:pStyle w:val="27"/>
        <w:rPr>
          <w:rFonts w:hint="eastAsia"/>
        </w:rPr>
      </w:pPr>
      <w:r>
        <w:rPr>
          <w:rFonts w:hint="eastAsia"/>
        </w:rPr>
        <w:t>复杂问题对RAG的挑战：对于带有噪声信息的文档的复杂问题，RAG的性能下降显著，噪声比率达到0.4时就显著下降，而对于简单问题，只有在噪声比率达到0.8时才显著下降。这表明复杂问题更容易受到噪声的干扰。解决复杂问题需要整合多个文档中的信息，这些信息可能互相干扰，使模型难以从文档中提取相关信息。</w:t>
      </w:r>
    </w:p>
    <w:p>
      <w:pPr>
        <w:pStyle w:val="27"/>
      </w:pPr>
      <w:r>
        <w:rPr>
          <w:rFonts w:hint="eastAsia"/>
        </w:rPr>
        <w:t>错误分析：对ChatGLM2-6B进行了错误分析（噪声比率为0）。除了在噪声鲁棒性实验中发现的类似错误（占总数的38%）外，还有三种独特的错误类型，如表6：</w:t>
      </w:r>
    </w:p>
    <w:p>
      <w:pPr>
        <w:pStyle w:val="27"/>
        <w:jc w:val="center"/>
        <w:rPr>
          <w:rFonts w:hint="eastAsia"/>
        </w:rPr>
      </w:pPr>
      <w:r>
        <w:drawing>
          <wp:inline distT="0" distB="0" distL="0" distR="0">
            <wp:extent cx="2797810" cy="1626870"/>
            <wp:effectExtent l="0" t="0" r="2540" b="0"/>
            <wp:docPr id="1924724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24765" name="图片 1"/>
                    <pic:cNvPicPr>
                      <a:picLocks noChangeAspect="1"/>
                    </pic:cNvPicPr>
                  </pic:nvPicPr>
                  <pic:blipFill>
                    <a:blip r:embed="rId14"/>
                    <a:stretch>
                      <a:fillRect/>
                    </a:stretch>
                  </pic:blipFill>
                  <pic:spPr>
                    <a:xfrm>
                      <a:off x="0" y="0"/>
                      <a:ext cx="2802585" cy="1629633"/>
                    </a:xfrm>
                    <a:prstGeom prst="rect">
                      <a:avLst/>
                    </a:prstGeom>
                  </pic:spPr>
                </pic:pic>
              </a:graphicData>
            </a:graphic>
          </wp:inline>
        </w:drawing>
      </w:r>
    </w:p>
    <w:p>
      <w:pPr>
        <w:pStyle w:val="27"/>
        <w:rPr>
          <w:rFonts w:hint="eastAsia"/>
        </w:rPr>
      </w:pPr>
      <w:r>
        <w:rPr>
          <w:rFonts w:hint="eastAsia"/>
        </w:rPr>
        <w:t>（1）合并错误（占总数的28%）：模型有时会合并两个子问题的答案，导致错误。例如，错误地将一个问题的答案用于两个问题。</w:t>
      </w:r>
    </w:p>
    <w:p>
      <w:pPr>
        <w:pStyle w:val="27"/>
        <w:rPr>
          <w:rFonts w:hint="eastAsia"/>
        </w:rPr>
      </w:pPr>
      <w:r>
        <w:rPr>
          <w:rFonts w:hint="eastAsia"/>
        </w:rPr>
        <w:t>（2）忽略错误（占总数的28%）：模型有时可能忽略其中一个子问题，只回答另一个。这发生在模型对问题理解不全面，未能认识到它包含多个子问题时。</w:t>
      </w:r>
    </w:p>
    <w:p>
      <w:pPr>
        <w:pStyle w:val="27"/>
        <w:rPr>
          <w:rFonts w:hint="eastAsia"/>
        </w:rPr>
      </w:pPr>
      <w:r>
        <w:rPr>
          <w:rFonts w:hint="eastAsia"/>
        </w:rPr>
        <w:t>（3）错位错误（占总数的6%）：模型错误地将一个子问题的文档识别为另一个子问题的文档，导致答案错位。</w:t>
      </w:r>
    </w:p>
    <w:p>
      <w:pPr>
        <w:pStyle w:val="27"/>
        <w:rPr>
          <w:rFonts w:hint="eastAsia"/>
        </w:rPr>
      </w:pPr>
      <w:r>
        <w:rPr>
          <w:rFonts w:hint="eastAsia"/>
        </w:rPr>
        <w:t>上述错误主要是由于模型对复杂问题理解有限，影响了从不同子问题中有效利用信息的能力。改进的关键在于提高模型的推理能力。一种可能的解决方案是使用链式思维方法来分解复杂问题，但这些方法会减慢推理速度，无法提供及时响应。</w:t>
      </w:r>
    </w:p>
    <w:p>
      <w:pPr>
        <w:pStyle w:val="27"/>
        <w:numPr>
          <w:ilvl w:val="1"/>
          <w:numId w:val="1"/>
        </w:numPr>
        <w:ind w:firstLine="0" w:firstLineChars="0"/>
        <w:rPr>
          <w:b/>
          <w:bCs/>
        </w:rPr>
      </w:pPr>
      <w:r>
        <w:rPr>
          <w:b/>
          <w:bCs/>
        </w:rPr>
        <w:t>Counterfactual Robustness</w:t>
      </w:r>
      <w:r>
        <w:rPr>
          <w:rFonts w:hint="eastAsia"/>
          <w:b/>
          <w:bCs/>
        </w:rPr>
        <w:t>的结果</w:t>
      </w:r>
    </w:p>
    <w:p>
      <w:pPr>
        <w:pStyle w:val="27"/>
      </w:pPr>
      <w:r>
        <w:rPr>
          <w:rFonts w:hint="eastAsia"/>
        </w:rPr>
        <w:t>LLMs性能评估：发现大多数LLMs在正确回答问题方面存在困难。为了更合理地评估，只考虑准确率超过70%的LLMs，因为这个阈值相对较高且包括更多的LLMs。结果显示在表7中：</w:t>
      </w:r>
    </w:p>
    <w:p>
      <w:pPr>
        <w:pStyle w:val="27"/>
        <w:ind w:firstLine="0" w:firstLineChars="0"/>
        <w:jc w:val="center"/>
      </w:pPr>
      <w:r>
        <w:drawing>
          <wp:inline distT="0" distB="0" distL="0" distR="0">
            <wp:extent cx="2689860" cy="1358900"/>
            <wp:effectExtent l="0" t="0" r="0" b="0"/>
            <wp:docPr id="28501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11291" name="图片 1"/>
                    <pic:cNvPicPr>
                      <a:picLocks noChangeAspect="1"/>
                    </pic:cNvPicPr>
                  </pic:nvPicPr>
                  <pic:blipFill>
                    <a:blip r:embed="rId15"/>
                    <a:stretch>
                      <a:fillRect/>
                    </a:stretch>
                  </pic:blipFill>
                  <pic:spPr>
                    <a:xfrm>
                      <a:off x="0" y="0"/>
                      <a:ext cx="2710112" cy="1368883"/>
                    </a:xfrm>
                    <a:prstGeom prst="rect">
                      <a:avLst/>
                    </a:prstGeom>
                  </pic:spPr>
                </pic:pic>
              </a:graphicData>
            </a:graphic>
          </wp:inline>
        </w:drawing>
      </w:r>
    </w:p>
    <w:p>
      <w:pPr>
        <w:pStyle w:val="27"/>
        <w:rPr>
          <w:rFonts w:hint="eastAsia"/>
        </w:rPr>
      </w:pPr>
      <w:r>
        <w:rPr>
          <w:rFonts w:hint="eastAsia"/>
        </w:rPr>
        <w:t>评估指标包括：没有任何文档时的准确率、有反事实文档时的准确率、检错率和纠错率。</w:t>
      </w:r>
    </w:p>
    <w:p>
      <w:pPr>
        <w:pStyle w:val="27"/>
        <w:rPr>
          <w:rFonts w:hint="eastAsia"/>
        </w:rPr>
      </w:pPr>
      <w:r>
        <w:rPr>
          <w:rFonts w:hint="eastAsia"/>
        </w:rPr>
        <w:t>LLMs的局限性：难以识别和纠正文档中的事实错误。这表明模型容易被包含错误事实的文档误导。</w:t>
      </w:r>
    </w:p>
    <w:p>
      <w:pPr>
        <w:pStyle w:val="27"/>
        <w:rPr>
          <w:ins w:id="21" w:author="Charon" w:date="2024-03-08T12:12:54Z"/>
          <w:rFonts w:hint="eastAsia"/>
        </w:rPr>
      </w:pPr>
      <w:r>
        <w:t>RAG</w:t>
      </w:r>
      <w:r>
        <w:rPr>
          <w:rFonts w:hint="eastAsia"/>
        </w:rPr>
        <w:t>的局限性：重要的是，R</w:t>
      </w:r>
      <w:r>
        <w:t>AG</w:t>
      </w:r>
      <w:r>
        <w:rPr>
          <w:rFonts w:hint="eastAsia"/>
        </w:rPr>
        <w:t>并不为了自动处理特定语境的事实错误，因为这与模型缺乏识别并依赖检索文档获得额外信息的基本假设相矛盾。然而，由于互联网上假新闻的泛滥，这个问题在实际应用中至关重要。现有LLMs不具备处理由错误信息引起的不准确回应的保障机制。实际上，它们严重依赖于检索到的信息。即使LLMs包含了关于问题的内部知识，它们往往也会相信检索到的错误信息。这对LLMs中RAG的未来发展提出了重大挑战。</w:t>
      </w:r>
    </w:p>
    <w:p>
      <w:pPr>
        <w:pStyle w:val="27"/>
        <w:ind w:firstLine="0" w:firstLineChars="0"/>
        <w:rPr>
          <w:rFonts w:hint="eastAsia"/>
        </w:rPr>
      </w:pPr>
    </w:p>
    <w:p>
      <w:pPr>
        <w:pStyle w:val="27"/>
        <w:numPr>
          <w:ilvl w:val="0"/>
          <w:numId w:val="1"/>
        </w:numPr>
        <w:ind w:firstLine="0" w:firstLineChars="0"/>
        <w:rPr>
          <w:b/>
          <w:bCs/>
        </w:rPr>
      </w:pPr>
      <w:r>
        <w:rPr>
          <w:rFonts w:hint="eastAsia"/>
          <w:b/>
          <w:bCs/>
        </w:rPr>
        <w:t>结论</w:t>
      </w:r>
    </w:p>
    <w:p>
      <w:pPr>
        <w:pStyle w:val="27"/>
        <w:rPr>
          <w:rFonts w:hint="eastAsia"/>
        </w:rPr>
      </w:pPr>
      <w:r>
        <w:rPr>
          <w:rFonts w:hint="eastAsia"/>
        </w:rPr>
        <w:t>对大型语言模型（LLMs）中检索增强生成（RAG）的四个能力进行评估的研究：噪声鲁棒性、负面拒绝、信息整合和逆事实鲁棒性。为了进行评估，研究团队构建了检索增强生成基准（Retrieval-Augmented Generation Benchmark，RGB）。RGB的实例是根据最新的新闻文章以及从搜索引擎获得的外部文档生成的。实验结果表明，当前的LLMs在这四个能力方面存在局限性。这表明，要有效地将RAG应用于LLMs，还需要做大量工作。为了确保LLMs提供准确可靠的回应，谨慎地设计和应用RAG至关重要。</w:t>
      </w:r>
    </w:p>
    <w:p>
      <w:pPr>
        <w:rPr>
          <w:ins w:id="22" w:author="Charon" w:date="2024-03-08T12:13:09Z"/>
          <w:rFonts w:hint="eastAsia"/>
          <w:b/>
        </w:rPr>
      </w:pPr>
      <w:ins w:id="23" w:author="Charon" w:date="2024-03-08T12:13:09Z">
        <w:r>
          <w:rPr>
            <w:rFonts w:hint="eastAsia"/>
            <w:b/>
          </w:rPr>
          <w:br w:type="page"/>
        </w:r>
      </w:ins>
    </w:p>
    <w:p>
      <w:pPr>
        <w:pStyle w:val="27"/>
        <w:ind w:firstLine="0" w:firstLineChars="0"/>
        <w:rPr>
          <w:b/>
          <w:bCs/>
        </w:rPr>
      </w:pPr>
      <w:r>
        <w:rPr>
          <w:rFonts w:hint="eastAsia"/>
          <w:b/>
          <w:bCs/>
        </w:rPr>
        <w:t>补充说明</w:t>
      </w:r>
    </w:p>
    <w:p>
      <w:pPr>
        <w:pStyle w:val="27"/>
        <w:numPr>
          <w:ilvl w:val="0"/>
          <w:numId w:val="2"/>
        </w:numPr>
        <w:ind w:firstLine="0" w:firstLineChars="0"/>
        <w:rPr>
          <w:rFonts w:hint="eastAsia"/>
        </w:rPr>
      </w:pPr>
      <w:bookmarkStart w:id="2" w:name="_Ref20641"/>
      <w:r>
        <w:rPr>
          <w:rFonts w:hint="eastAsia"/>
          <w:b/>
          <w:bCs/>
        </w:rPr>
        <w:t>密集检索模型：</w:t>
      </w:r>
      <w:r>
        <w:rPr>
          <w:rFonts w:hint="eastAsia"/>
        </w:rPr>
        <w:t>基于稠密向量的检索模型，目前dense retrieval主要有两种形式，一种是single-vector，query与doc分别编码成单个向量，这种方式的优点是检索方便，存储空间相对较小，检索速度较快，缺点是单向量较难获得细粒度表征，效果一般而言相对较差；另一种是multi-vectors，主要对doc进行多向量表征，query仍然用单向量表示，这种方式的优缺点正好和单向量表征相反，它的优点是doc有细粒度或多视角表征，往往检索效果较好，但向量存储空间大，所占资源多，检索速度慢。</w:t>
      </w:r>
      <w:r>
        <w:fldChar w:fldCharType="begin"/>
      </w:r>
      <w:r>
        <w:instrText xml:space="preserve"> HYPERLINK "https://zhuanlan.zhihu.com/p/559720649" </w:instrText>
      </w:r>
      <w:r>
        <w:fldChar w:fldCharType="separate"/>
      </w:r>
      <w:r>
        <w:rPr>
          <w:rStyle w:val="13"/>
        </w:rPr>
        <w:t>一文梳理DPR(Dense Passage Retrieval)的发展 - 知乎 (zhihu.com)</w:t>
      </w:r>
      <w:r>
        <w:rPr>
          <w:rStyle w:val="13"/>
        </w:rPr>
        <w:fldChar w:fldCharType="end"/>
      </w:r>
      <w:bookmarkEnd w:id="2"/>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imbusRomNo9L-Med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B527B7"/>
    <w:multiLevelType w:val="multilevel"/>
    <w:tmpl w:val="44B527B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ascii="宋体" w:hAnsi="宋体" w:eastAsia="宋体" w:cs="宋体"/>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7F18707"/>
    <w:multiLevelType w:val="singleLevel"/>
    <w:tmpl w:val="67F18707"/>
    <w:lvl w:ilvl="0" w:tentative="0">
      <w:start w:val="1"/>
      <w:numFmt w:val="decimal"/>
      <w:lvlText w:val="[%1]."/>
      <w:lvlJc w:val="left"/>
      <w:pPr>
        <w:tabs>
          <w:tab w:val="left" w:pos="0"/>
        </w:tabs>
        <w:ind w:left="0" w:leftChars="0" w:firstLine="0"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aron">
    <w15:presenceInfo w15:providerId="WPS Office" w15:userId="1744924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RjNjExYjdhM2U0ZTc1MGEzYjJhYTk3MGVhOGE5NjQifQ=="/>
  </w:docVars>
  <w:rsids>
    <w:rsidRoot w:val="003A139E"/>
    <w:rsid w:val="000045A8"/>
    <w:rsid w:val="0001258A"/>
    <w:rsid w:val="00014DBC"/>
    <w:rsid w:val="00030627"/>
    <w:rsid w:val="00056137"/>
    <w:rsid w:val="00066258"/>
    <w:rsid w:val="000736A1"/>
    <w:rsid w:val="00080F04"/>
    <w:rsid w:val="000948C6"/>
    <w:rsid w:val="000A4DE5"/>
    <w:rsid w:val="000B1598"/>
    <w:rsid w:val="000E6813"/>
    <w:rsid w:val="000F0619"/>
    <w:rsid w:val="00121C45"/>
    <w:rsid w:val="00160B1B"/>
    <w:rsid w:val="0016192B"/>
    <w:rsid w:val="00186089"/>
    <w:rsid w:val="001B3CC9"/>
    <w:rsid w:val="001F51DA"/>
    <w:rsid w:val="001F7524"/>
    <w:rsid w:val="002050BE"/>
    <w:rsid w:val="002216CF"/>
    <w:rsid w:val="00222D7A"/>
    <w:rsid w:val="00225311"/>
    <w:rsid w:val="00230507"/>
    <w:rsid w:val="00237126"/>
    <w:rsid w:val="00242EDF"/>
    <w:rsid w:val="00251ADC"/>
    <w:rsid w:val="00264515"/>
    <w:rsid w:val="002713FC"/>
    <w:rsid w:val="0028347E"/>
    <w:rsid w:val="002C79FF"/>
    <w:rsid w:val="002E6172"/>
    <w:rsid w:val="00305C12"/>
    <w:rsid w:val="00306FD6"/>
    <w:rsid w:val="00343920"/>
    <w:rsid w:val="0035008A"/>
    <w:rsid w:val="0035245D"/>
    <w:rsid w:val="003531A9"/>
    <w:rsid w:val="00370055"/>
    <w:rsid w:val="003919F7"/>
    <w:rsid w:val="003A139E"/>
    <w:rsid w:val="003C00D9"/>
    <w:rsid w:val="003D09CA"/>
    <w:rsid w:val="003E2B2B"/>
    <w:rsid w:val="003E3955"/>
    <w:rsid w:val="003E4AA9"/>
    <w:rsid w:val="003F0D89"/>
    <w:rsid w:val="003F6063"/>
    <w:rsid w:val="00404167"/>
    <w:rsid w:val="0041732A"/>
    <w:rsid w:val="00434DB4"/>
    <w:rsid w:val="0043595F"/>
    <w:rsid w:val="00450665"/>
    <w:rsid w:val="00477690"/>
    <w:rsid w:val="004D429C"/>
    <w:rsid w:val="004D6F68"/>
    <w:rsid w:val="004E1786"/>
    <w:rsid w:val="004E2D6E"/>
    <w:rsid w:val="00503B77"/>
    <w:rsid w:val="005068B0"/>
    <w:rsid w:val="005144C5"/>
    <w:rsid w:val="0053009B"/>
    <w:rsid w:val="005641A8"/>
    <w:rsid w:val="0059696A"/>
    <w:rsid w:val="005C4FB2"/>
    <w:rsid w:val="005D7A15"/>
    <w:rsid w:val="0062207B"/>
    <w:rsid w:val="00626E61"/>
    <w:rsid w:val="00631AAA"/>
    <w:rsid w:val="00642A90"/>
    <w:rsid w:val="00686F7A"/>
    <w:rsid w:val="0069452C"/>
    <w:rsid w:val="006A40B8"/>
    <w:rsid w:val="006D5B10"/>
    <w:rsid w:val="006D6D95"/>
    <w:rsid w:val="006E1EC9"/>
    <w:rsid w:val="006E21BD"/>
    <w:rsid w:val="00725F43"/>
    <w:rsid w:val="00726DAF"/>
    <w:rsid w:val="00737762"/>
    <w:rsid w:val="007423A5"/>
    <w:rsid w:val="00773415"/>
    <w:rsid w:val="007744CC"/>
    <w:rsid w:val="007779E9"/>
    <w:rsid w:val="007832A1"/>
    <w:rsid w:val="007A42ED"/>
    <w:rsid w:val="007A44B8"/>
    <w:rsid w:val="007E6929"/>
    <w:rsid w:val="007E7CCD"/>
    <w:rsid w:val="00821921"/>
    <w:rsid w:val="00826DCC"/>
    <w:rsid w:val="008323D8"/>
    <w:rsid w:val="0085090A"/>
    <w:rsid w:val="00862E15"/>
    <w:rsid w:val="008A28D4"/>
    <w:rsid w:val="008B67EE"/>
    <w:rsid w:val="008F2535"/>
    <w:rsid w:val="009128DB"/>
    <w:rsid w:val="00915744"/>
    <w:rsid w:val="0094251C"/>
    <w:rsid w:val="00964951"/>
    <w:rsid w:val="0096699D"/>
    <w:rsid w:val="00974D60"/>
    <w:rsid w:val="009D4416"/>
    <w:rsid w:val="009E269B"/>
    <w:rsid w:val="009F4833"/>
    <w:rsid w:val="00A059A5"/>
    <w:rsid w:val="00A248F8"/>
    <w:rsid w:val="00A32734"/>
    <w:rsid w:val="00A33990"/>
    <w:rsid w:val="00A357EA"/>
    <w:rsid w:val="00A40214"/>
    <w:rsid w:val="00A42F0A"/>
    <w:rsid w:val="00A5509C"/>
    <w:rsid w:val="00A63549"/>
    <w:rsid w:val="00A859F1"/>
    <w:rsid w:val="00A93F50"/>
    <w:rsid w:val="00AA0273"/>
    <w:rsid w:val="00AB0116"/>
    <w:rsid w:val="00AC52F0"/>
    <w:rsid w:val="00AE01DA"/>
    <w:rsid w:val="00AF2C19"/>
    <w:rsid w:val="00AF5013"/>
    <w:rsid w:val="00B132B1"/>
    <w:rsid w:val="00B157A8"/>
    <w:rsid w:val="00B55B2D"/>
    <w:rsid w:val="00B937C5"/>
    <w:rsid w:val="00BA3636"/>
    <w:rsid w:val="00BA7AA5"/>
    <w:rsid w:val="00BB6ACD"/>
    <w:rsid w:val="00BB7498"/>
    <w:rsid w:val="00BB755B"/>
    <w:rsid w:val="00BD194A"/>
    <w:rsid w:val="00C03B79"/>
    <w:rsid w:val="00C72C42"/>
    <w:rsid w:val="00C82A71"/>
    <w:rsid w:val="00CC1855"/>
    <w:rsid w:val="00CC48EA"/>
    <w:rsid w:val="00CD1782"/>
    <w:rsid w:val="00CD6FAB"/>
    <w:rsid w:val="00CF1707"/>
    <w:rsid w:val="00CF585A"/>
    <w:rsid w:val="00D30B72"/>
    <w:rsid w:val="00D31588"/>
    <w:rsid w:val="00D43264"/>
    <w:rsid w:val="00D433E2"/>
    <w:rsid w:val="00D57B18"/>
    <w:rsid w:val="00D57FF6"/>
    <w:rsid w:val="00D707D2"/>
    <w:rsid w:val="00D8119C"/>
    <w:rsid w:val="00DA4805"/>
    <w:rsid w:val="00DB1972"/>
    <w:rsid w:val="00DB2848"/>
    <w:rsid w:val="00DB5F61"/>
    <w:rsid w:val="00DD309F"/>
    <w:rsid w:val="00DF26B4"/>
    <w:rsid w:val="00E126A4"/>
    <w:rsid w:val="00E154CB"/>
    <w:rsid w:val="00E20F8E"/>
    <w:rsid w:val="00E22C76"/>
    <w:rsid w:val="00E23129"/>
    <w:rsid w:val="00E66AF3"/>
    <w:rsid w:val="00E974AB"/>
    <w:rsid w:val="00EB3019"/>
    <w:rsid w:val="00EF5B95"/>
    <w:rsid w:val="00F1626A"/>
    <w:rsid w:val="00F21C0D"/>
    <w:rsid w:val="00F33589"/>
    <w:rsid w:val="00F373A6"/>
    <w:rsid w:val="00F47B4C"/>
    <w:rsid w:val="00F73B91"/>
    <w:rsid w:val="00F75E99"/>
    <w:rsid w:val="00F814C6"/>
    <w:rsid w:val="00F8187E"/>
    <w:rsid w:val="00F85C35"/>
    <w:rsid w:val="00FB47C8"/>
    <w:rsid w:val="00FD64C8"/>
    <w:rsid w:val="00FE1A19"/>
    <w:rsid w:val="03643207"/>
    <w:rsid w:val="05B20F4D"/>
    <w:rsid w:val="0ED01E49"/>
    <w:rsid w:val="0F3A448D"/>
    <w:rsid w:val="17DD4AF4"/>
    <w:rsid w:val="1BD113A2"/>
    <w:rsid w:val="21675D4E"/>
    <w:rsid w:val="257225F5"/>
    <w:rsid w:val="274D272A"/>
    <w:rsid w:val="2DAB2D11"/>
    <w:rsid w:val="35513D7D"/>
    <w:rsid w:val="371C2AA8"/>
    <w:rsid w:val="4134397E"/>
    <w:rsid w:val="418E0CCD"/>
    <w:rsid w:val="504B134F"/>
    <w:rsid w:val="5676686A"/>
    <w:rsid w:val="578C0AEC"/>
    <w:rsid w:val="5CF64305"/>
    <w:rsid w:val="5ED54D8F"/>
    <w:rsid w:val="6D5A4146"/>
    <w:rsid w:val="746D0330"/>
    <w:rsid w:val="74791D0E"/>
    <w:rsid w:val="7CCA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autoRedefine/>
    <w:qFormat/>
    <w:uiPriority w:val="99"/>
    <w:pPr>
      <w:keepNext/>
      <w:keepLines/>
      <w:spacing w:before="120" w:after="120"/>
      <w:ind w:firstLine="0" w:firstLineChars="0"/>
      <w:jc w:val="center"/>
      <w:outlineLvl w:val="0"/>
    </w:pPr>
    <w:rPr>
      <w:rFonts w:ascii="黑体" w:hAnsi="黑体" w:eastAsia="黑体" w:cs="宋体"/>
      <w:bCs/>
      <w:kern w:val="44"/>
      <w:sz w:val="28"/>
      <w:szCs w:val="28"/>
    </w:rPr>
  </w:style>
  <w:style w:type="paragraph" w:styleId="3">
    <w:name w:val="heading 2"/>
    <w:basedOn w:val="1"/>
    <w:next w:val="1"/>
    <w:link w:val="15"/>
    <w:qFormat/>
    <w:uiPriority w:val="99"/>
    <w:pPr>
      <w:keepNext/>
      <w:keepLines/>
      <w:spacing w:before="100" w:beforeAutospacing="1" w:after="120"/>
      <w:ind w:firstLine="0" w:firstLineChars="0"/>
      <w:jc w:val="left"/>
      <w:outlineLvl w:val="1"/>
    </w:pPr>
    <w:rPr>
      <w:rFonts w:ascii="黑体" w:hAnsi="黑体" w:eastAsia="黑体" w:cs="宋体"/>
    </w:rPr>
  </w:style>
  <w:style w:type="paragraph" w:styleId="4">
    <w:name w:val="heading 3"/>
    <w:basedOn w:val="1"/>
    <w:next w:val="1"/>
    <w:link w:val="16"/>
    <w:autoRedefine/>
    <w:qFormat/>
    <w:uiPriority w:val="99"/>
    <w:pPr>
      <w:keepNext/>
      <w:keepLines/>
      <w:spacing w:before="100" w:beforeAutospacing="1" w:after="100" w:afterAutospacing="1"/>
      <w:ind w:firstLine="0" w:firstLineChars="0"/>
      <w:jc w:val="left"/>
      <w:outlineLvl w:val="2"/>
    </w:pPr>
    <w:rPr>
      <w:rFonts w:ascii="黑体" w:hAnsi="黑体" w:eastAsia="黑体" w:cs="宋体"/>
    </w:rPr>
  </w:style>
  <w:style w:type="character" w:default="1" w:styleId="12">
    <w:name w:val="Default Paragraph Font"/>
    <w:autoRedefine/>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5">
    <w:name w:val="caption"/>
    <w:basedOn w:val="1"/>
    <w:next w:val="1"/>
    <w:autoRedefine/>
    <w:qFormat/>
    <w:uiPriority w:val="99"/>
    <w:rPr>
      <w:rFonts w:ascii="等线 Light" w:hAnsi="等线 Light" w:eastAsia="黑体"/>
      <w:sz w:val="20"/>
      <w:szCs w:val="20"/>
    </w:rPr>
  </w:style>
  <w:style w:type="paragraph" w:styleId="6">
    <w:name w:val="annotation text"/>
    <w:basedOn w:val="1"/>
    <w:autoRedefine/>
    <w:semiHidden/>
    <w:unhideWhenUsed/>
    <w:qFormat/>
    <w:uiPriority w:val="99"/>
    <w:pPr>
      <w:jc w:val="left"/>
    </w:pPr>
  </w:style>
  <w:style w:type="paragraph" w:styleId="7">
    <w:name w:val="footer"/>
    <w:basedOn w:val="1"/>
    <w:link w:val="22"/>
    <w:semiHidden/>
    <w:unhideWhenUsed/>
    <w:qFormat/>
    <w:uiPriority w:val="99"/>
    <w:pPr>
      <w:snapToGrid w:val="0"/>
      <w:jc w:val="left"/>
    </w:pPr>
    <w:rPr>
      <w:sz w:val="18"/>
      <w:szCs w:val="18"/>
    </w:rPr>
  </w:style>
  <w:style w:type="paragraph" w:styleId="8">
    <w:name w:val="header"/>
    <w:basedOn w:val="1"/>
    <w:link w:val="21"/>
    <w:autoRedefine/>
    <w:semiHidden/>
    <w:unhideWhenUsed/>
    <w:qFormat/>
    <w:uiPriority w:val="99"/>
    <w:pPr>
      <w:pBdr>
        <w:bottom w:val="single" w:color="auto" w:sz="6" w:space="1"/>
      </w:pBdr>
      <w:snapToGrid w:val="0"/>
      <w:jc w:val="center"/>
    </w:pPr>
    <w:rPr>
      <w:sz w:val="18"/>
      <w:szCs w:val="18"/>
    </w:rPr>
  </w:style>
  <w:style w:type="paragraph" w:styleId="9">
    <w:name w:val="Subtitle"/>
    <w:basedOn w:val="1"/>
    <w:next w:val="1"/>
    <w:link w:val="19"/>
    <w:qFormat/>
    <w:uiPriority w:val="99"/>
    <w:pPr>
      <w:widowControl/>
      <w:spacing w:before="240" w:after="60" w:line="312" w:lineRule="auto"/>
      <w:ind w:firstLine="0" w:firstLineChars="0"/>
      <w:jc w:val="center"/>
      <w:outlineLvl w:val="1"/>
    </w:pPr>
    <w:rPr>
      <w:rFonts w:ascii="等线" w:hAnsi="等线" w:eastAsia="等线"/>
      <w:bCs/>
      <w:kern w:val="28"/>
      <w:sz w:val="28"/>
      <w:szCs w:val="28"/>
    </w:rPr>
  </w:style>
  <w:style w:type="table" w:styleId="11">
    <w:name w:val="Table Grid"/>
    <w:basedOn w:val="10"/>
    <w:autoRedefine/>
    <w:qFormat/>
    <w:uiPriority w:val="99"/>
    <w:rPr>
      <w:rFonts w:ascii="等线" w:hAnsi="等线" w:eastAsia="等线"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autoRedefine/>
    <w:semiHidden/>
    <w:unhideWhenUsed/>
    <w:qFormat/>
    <w:uiPriority w:val="99"/>
    <w:rPr>
      <w:color w:val="0000FF"/>
      <w:u w:val="single"/>
    </w:rPr>
  </w:style>
  <w:style w:type="character" w:customStyle="1" w:styleId="14">
    <w:name w:val="标题 1 字符"/>
    <w:basedOn w:val="12"/>
    <w:link w:val="2"/>
    <w:autoRedefine/>
    <w:qFormat/>
    <w:uiPriority w:val="99"/>
    <w:rPr>
      <w:rFonts w:ascii="黑体" w:hAnsi="黑体" w:eastAsia="黑体" w:cs="宋体"/>
      <w:bCs/>
      <w:kern w:val="44"/>
      <w:sz w:val="28"/>
      <w:szCs w:val="28"/>
    </w:rPr>
  </w:style>
  <w:style w:type="character" w:customStyle="1" w:styleId="15">
    <w:name w:val="标题 2 字符"/>
    <w:basedOn w:val="12"/>
    <w:link w:val="3"/>
    <w:autoRedefine/>
    <w:qFormat/>
    <w:uiPriority w:val="99"/>
    <w:rPr>
      <w:rFonts w:ascii="黑体" w:hAnsi="黑体" w:eastAsia="黑体" w:cs="宋体"/>
      <w:sz w:val="24"/>
      <w:szCs w:val="24"/>
    </w:rPr>
  </w:style>
  <w:style w:type="character" w:customStyle="1" w:styleId="16">
    <w:name w:val="标题 3 字符"/>
    <w:basedOn w:val="12"/>
    <w:link w:val="4"/>
    <w:autoRedefine/>
    <w:qFormat/>
    <w:uiPriority w:val="99"/>
    <w:rPr>
      <w:rFonts w:ascii="黑体" w:hAnsi="黑体" w:eastAsia="黑体" w:cs="宋体"/>
      <w:sz w:val="24"/>
      <w:szCs w:val="24"/>
    </w:rPr>
  </w:style>
  <w:style w:type="paragraph" w:customStyle="1" w:styleId="17">
    <w:name w:val="msonormal"/>
    <w:basedOn w:val="1"/>
    <w:autoRedefine/>
    <w:qFormat/>
    <w:uiPriority w:val="0"/>
    <w:pPr>
      <w:widowControl/>
      <w:spacing w:before="100" w:beforeAutospacing="1" w:after="100" w:afterAutospacing="1"/>
      <w:ind w:firstLine="0" w:firstLineChars="0"/>
      <w:jc w:val="left"/>
    </w:pPr>
    <w:rPr>
      <w:rFonts w:ascii="宋体" w:hAnsi="宋体" w:cs="宋体"/>
      <w:kern w:val="0"/>
    </w:rPr>
  </w:style>
  <w:style w:type="paragraph" w:customStyle="1" w:styleId="18">
    <w:name w:val="列表段落1"/>
    <w:basedOn w:val="1"/>
    <w:qFormat/>
    <w:uiPriority w:val="0"/>
    <w:pPr>
      <w:ind w:firstLine="420"/>
    </w:pPr>
  </w:style>
  <w:style w:type="character" w:customStyle="1" w:styleId="19">
    <w:name w:val="副标题 字符"/>
    <w:basedOn w:val="12"/>
    <w:link w:val="9"/>
    <w:autoRedefine/>
    <w:qFormat/>
    <w:uiPriority w:val="99"/>
    <w:rPr>
      <w:rFonts w:ascii="等线" w:hAnsi="等线" w:eastAsia="等线" w:cs="Times New Roman"/>
      <w:bCs/>
      <w:kern w:val="28"/>
      <w:sz w:val="28"/>
      <w:szCs w:val="28"/>
    </w:rPr>
  </w:style>
  <w:style w:type="paragraph" w:customStyle="1" w:styleId="20">
    <w:name w:val="图表标题"/>
    <w:basedOn w:val="1"/>
    <w:next w:val="1"/>
    <w:uiPriority w:val="0"/>
    <w:pPr>
      <w:ind w:firstLine="0" w:firstLineChars="0"/>
      <w:jc w:val="center"/>
    </w:pPr>
    <w:rPr>
      <w:b/>
      <w:sz w:val="21"/>
      <w:szCs w:val="21"/>
    </w:rPr>
  </w:style>
  <w:style w:type="character" w:customStyle="1" w:styleId="21">
    <w:name w:val="页眉 字符"/>
    <w:basedOn w:val="12"/>
    <w:link w:val="8"/>
    <w:autoRedefine/>
    <w:semiHidden/>
    <w:qFormat/>
    <w:uiPriority w:val="99"/>
    <w:rPr>
      <w:rFonts w:ascii="Times New Roman" w:hAnsi="Times New Roman" w:eastAsia="宋体" w:cs="Times New Roman"/>
      <w:sz w:val="18"/>
      <w:szCs w:val="18"/>
    </w:rPr>
  </w:style>
  <w:style w:type="character" w:customStyle="1" w:styleId="22">
    <w:name w:val="页脚 字符"/>
    <w:basedOn w:val="12"/>
    <w:link w:val="7"/>
    <w:autoRedefine/>
    <w:semiHidden/>
    <w:qFormat/>
    <w:uiPriority w:val="99"/>
    <w:rPr>
      <w:rFonts w:ascii="Times New Roman" w:hAnsi="Times New Roman" w:eastAsia="宋体" w:cs="Times New Roman"/>
      <w:sz w:val="18"/>
      <w:szCs w:val="18"/>
    </w:rPr>
  </w:style>
  <w:style w:type="character" w:customStyle="1" w:styleId="23">
    <w:name w:val="10"/>
    <w:basedOn w:val="12"/>
    <w:autoRedefine/>
    <w:qFormat/>
    <w:uiPriority w:val="0"/>
    <w:rPr>
      <w:rFonts w:hint="eastAsia" w:ascii="等线" w:hAnsi="等线" w:eastAsia="等线"/>
    </w:rPr>
  </w:style>
  <w:style w:type="character" w:customStyle="1" w:styleId="24">
    <w:name w:val="15"/>
    <w:basedOn w:val="12"/>
    <w:autoRedefine/>
    <w:qFormat/>
    <w:uiPriority w:val="0"/>
    <w:rPr>
      <w:rFonts w:hint="eastAsia" w:ascii="黑体" w:hAnsi="黑体" w:eastAsia="黑体"/>
      <w:sz w:val="24"/>
      <w:szCs w:val="24"/>
    </w:rPr>
  </w:style>
  <w:style w:type="character" w:customStyle="1" w:styleId="25">
    <w:name w:val="16"/>
    <w:basedOn w:val="12"/>
    <w:autoRedefine/>
    <w:qFormat/>
    <w:uiPriority w:val="0"/>
    <w:rPr>
      <w:rFonts w:hint="eastAsia" w:ascii="等线" w:hAnsi="等线" w:eastAsia="等线"/>
      <w:b/>
      <w:bCs/>
    </w:rPr>
  </w:style>
  <w:style w:type="table" w:customStyle="1" w:styleId="26">
    <w:name w:val="三线表"/>
    <w:basedOn w:val="10"/>
    <w:autoRedefine/>
    <w:qFormat/>
    <w:uiPriority w:val="0"/>
    <w:rPr>
      <w:rFonts w:ascii="Times New Roman" w:hAnsi="Times New Roman" w:eastAsia="宋体" w:cs="等线"/>
      <w:sz w:val="24"/>
      <w:szCs w:val="24"/>
    </w:r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27">
    <w:name w:val="论文精读正文"/>
    <w:basedOn w:val="1"/>
    <w:autoRedefine/>
    <w:qFormat/>
    <w:uiPriority w:val="0"/>
    <w:pPr>
      <w:spacing w:line="360" w:lineRule="auto"/>
      <w:ind w:firstLine="48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5551</Words>
  <Characters>6708</Characters>
  <Lines>228</Lines>
  <Paragraphs>78</Paragraphs>
  <TotalTime>0</TotalTime>
  <ScaleCrop>false</ScaleCrop>
  <LinksUpToDate>false</LinksUpToDate>
  <CharactersWithSpaces>6769</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2024-01-29T15:24:00Z</dcterms:created>
  <dc:creator>沛琳 肖</dc:creator>
  <cp:lastModifiedBy>Charon</cp:lastModifiedBy>
  <cp:lastPrinted>2024-01-30T13:00:00Z</cp:lastPrinted>
  <dcterms:modified xsi:type="dcterms:W3CDTF">2024-03-18T07:47:56Z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D508CB82EF0E455AB99891074C65D14D_12</vt:lpwstr>
  </property>
</Properties>
</file>